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04282523"/>
    <w:p w14:paraId="63B26748" w14:textId="428A28B0" w:rsidR="007D7EE9" w:rsidRPr="007D7EE9" w:rsidRDefault="007D7EE9" w:rsidP="007D7EE9">
      <w:pPr>
        <w:pStyle w:val="Title"/>
      </w:pPr>
      <w:del w:id="1" w:author="Darley, Brian" w:date="2018-02-27T15:18:00Z">
        <w:r w:rsidRPr="007D7EE9" w:rsidDel="00180A6E">
          <w:fldChar w:fldCharType="begin"/>
        </w:r>
        <w:r w:rsidRPr="007D7EE9" w:rsidDel="00180A6E">
          <w:delInstrText xml:space="preserve"> DOCPROPERTY  Project  \* MERGEFORMAT </w:delInstrText>
        </w:r>
        <w:r w:rsidRPr="007D7EE9" w:rsidDel="00180A6E">
          <w:fldChar w:fldCharType="separate"/>
        </w:r>
        <w:r w:rsidR="00F148ED" w:rsidDel="00180A6E">
          <w:delText>Course Groups for Office 365</w:delText>
        </w:r>
        <w:r w:rsidRPr="007D7EE9" w:rsidDel="00180A6E">
          <w:fldChar w:fldCharType="end"/>
        </w:r>
      </w:del>
      <w:ins w:id="2" w:author="Darley, Brian" w:date="2018-02-27T15:18:00Z">
        <w:r w:rsidR="00180A6E">
          <w:t>Self Service</w:t>
        </w:r>
      </w:ins>
    </w:p>
    <w:p w14:paraId="63B26749" w14:textId="77777777" w:rsidR="002E30EF" w:rsidRPr="002246F9" w:rsidRDefault="007D3CA4" w:rsidP="002246F9">
      <w:pPr>
        <w:pStyle w:val="Subtitle"/>
      </w:pPr>
      <w:r>
        <w:t>Functional Requirements</w:t>
      </w:r>
    </w:p>
    <w:p w14:paraId="63B2674A" w14:textId="77777777" w:rsidR="002E30EF" w:rsidRDefault="002E30EF" w:rsidP="002E30EF"/>
    <w:p w14:paraId="63B2674B" w14:textId="77777777" w:rsidR="002E30EF" w:rsidRDefault="002E30EF" w:rsidP="002E30EF"/>
    <w:p w14:paraId="63B2674C" w14:textId="77777777" w:rsidR="002E30EF" w:rsidRDefault="002E30EF" w:rsidP="002E30EF"/>
    <w:p w14:paraId="63B2674D" w14:textId="77777777" w:rsidR="002E30EF" w:rsidRPr="005D6355" w:rsidRDefault="002E30EF" w:rsidP="002E30EF">
      <w:pPr>
        <w:pStyle w:val="InstructiveText"/>
      </w:pPr>
      <w:r w:rsidRPr="005D6355">
        <w:t>Operator notes:</w:t>
      </w:r>
    </w:p>
    <w:p w14:paraId="63B2674E" w14:textId="77777777" w:rsidR="002E30EF" w:rsidRDefault="002E30EF" w:rsidP="002E30EF">
      <w:pPr>
        <w:pStyle w:val="InstructiveText"/>
      </w:pPr>
      <w:r w:rsidRPr="00E4529C">
        <w:t xml:space="preserve">All </w:t>
      </w:r>
      <w:r>
        <w:t>instructional</w:t>
      </w:r>
      <w:r w:rsidRPr="00E4529C">
        <w:t xml:space="preserve"> text is </w:t>
      </w:r>
      <w:r>
        <w:t xml:space="preserve">displayed </w:t>
      </w:r>
      <w:r w:rsidRPr="00E4529C">
        <w:t>in blue font colo</w:t>
      </w:r>
      <w:del w:id="3" w:author="Darley, Brian" w:date="2018-02-27T15:18:00Z">
        <w:r w:rsidRPr="00E4529C" w:rsidDel="00180A6E">
          <w:delText>u</w:delText>
        </w:r>
      </w:del>
      <w:r w:rsidRPr="00E4529C">
        <w:t>r in the template. Th</w:t>
      </w:r>
      <w:r>
        <w:t>e</w:t>
      </w:r>
      <w:r w:rsidRPr="00E4529C">
        <w:t>s</w:t>
      </w:r>
      <w:r>
        <w:t>e</w:t>
      </w:r>
      <w:r w:rsidRPr="00E4529C">
        <w:t xml:space="preserve"> should be deleted prior to the document being distr</w:t>
      </w:r>
      <w:r>
        <w:t>ibuted for review and approval.</w:t>
      </w:r>
    </w:p>
    <w:p w14:paraId="63B2674F" w14:textId="77777777" w:rsidR="002E30EF" w:rsidRDefault="002E30EF" w:rsidP="002E30EF">
      <w:pPr>
        <w:pStyle w:val="InstructiveText"/>
      </w:pPr>
      <w:r>
        <w:t>Update text within square brackets which is placeholder text with relevant text.</w:t>
      </w:r>
    </w:p>
    <w:p w14:paraId="63B26750" w14:textId="75055375" w:rsidR="002E30EF" w:rsidRDefault="002E30EF" w:rsidP="002E30EF">
      <w:pPr>
        <w:pStyle w:val="InstructiveText"/>
      </w:pPr>
      <w:r>
        <w:t>E.g. [</w:t>
      </w:r>
      <w:proofErr w:type="spellStart"/>
      <w:r>
        <w:t>yyyymmdd</w:t>
      </w:r>
      <w:proofErr w:type="spellEnd"/>
      <w:r>
        <w:t>] should be changed to latest date 201</w:t>
      </w:r>
      <w:r w:rsidR="006E2105">
        <w:t>9</w:t>
      </w:r>
      <w:r>
        <w:t>0305</w:t>
      </w:r>
    </w:p>
    <w:p w14:paraId="63B26751" w14:textId="77777777" w:rsidR="002E30EF" w:rsidRDefault="002E30EF" w:rsidP="002E30EF">
      <w:pPr>
        <w:pStyle w:val="InstructiveText"/>
      </w:pPr>
      <w:r w:rsidRPr="005D6355">
        <w:t>Use this basic structure and type sizing for all your covers.</w:t>
      </w:r>
      <w:r>
        <w:t xml:space="preserve"> </w:t>
      </w:r>
      <w:r w:rsidRPr="005D6355">
        <w:t>Do not manipulate or rescale any of the graphic components.</w:t>
      </w:r>
      <w:r>
        <w:t xml:space="preserve"> </w:t>
      </w:r>
      <w:r w:rsidRPr="005D6355">
        <w:t>Use initial caps in your headings with capital letters for proper nouns only.</w:t>
      </w:r>
    </w:p>
    <w:p w14:paraId="63B26752" w14:textId="77777777" w:rsidR="002E30EF" w:rsidRDefault="002E30EF" w:rsidP="002E30EF">
      <w:pPr>
        <w:rPr>
          <w:rFonts w:eastAsia="MS Mincho"/>
          <w:snapToGrid w:val="0"/>
        </w:rPr>
      </w:pPr>
    </w:p>
    <w:p w14:paraId="63B26753" w14:textId="77777777" w:rsidR="002E30EF" w:rsidRPr="00CD4E56" w:rsidRDefault="002E30EF" w:rsidP="002E30EF">
      <w:pPr>
        <w:rPr>
          <w:rFonts w:eastAsia="MS Mincho"/>
          <w:snapToGrid w:val="0"/>
        </w:rPr>
        <w:sectPr w:rsidR="002E30EF" w:rsidRPr="00CD4E56" w:rsidSect="002E30EF">
          <w:headerReference w:type="default" r:id="rId11"/>
          <w:footerReference w:type="even" r:id="rId12"/>
          <w:footerReference w:type="default" r:id="rId13"/>
          <w:headerReference w:type="first" r:id="rId14"/>
          <w:pgSz w:w="11906" w:h="16838" w:code="9"/>
          <w:pgMar w:top="3240" w:right="1418" w:bottom="1418" w:left="1418" w:header="567" w:footer="1247" w:gutter="0"/>
          <w:paperSrc w:first="7"/>
          <w:cols w:space="708"/>
          <w:titlePg/>
          <w:docGrid w:linePitch="360"/>
        </w:sectPr>
      </w:pPr>
    </w:p>
    <w:p w14:paraId="63B26754" w14:textId="77777777" w:rsidR="007D3CA4" w:rsidRDefault="007D3CA4" w:rsidP="007D3CA4"/>
    <w:p w14:paraId="63B26755" w14:textId="77777777" w:rsidR="002E30EF" w:rsidRPr="00F1551A" w:rsidRDefault="002E30EF" w:rsidP="002E30EF">
      <w:pPr>
        <w:pStyle w:val="Heading"/>
      </w:pPr>
      <w:r w:rsidRPr="00F1551A">
        <w:t>Document Control</w:t>
      </w:r>
    </w:p>
    <w:p w14:paraId="63B26756" w14:textId="77777777" w:rsidR="002E30EF" w:rsidRPr="00AD2DAC" w:rsidRDefault="002E30EF" w:rsidP="002E30EF">
      <w:r w:rsidRPr="00F1551A">
        <w:t xml:space="preserve">Document </w:t>
      </w:r>
      <w:r>
        <w:t>l</w:t>
      </w:r>
      <w:r w:rsidRPr="00AD2DAC">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2E30EF" w:rsidRPr="00AD2DAC" w14:paraId="63B26758" w14:textId="77777777" w:rsidTr="00F148ED">
        <w:trPr>
          <w:tblHeader/>
        </w:trPr>
        <w:tc>
          <w:tcPr>
            <w:tcW w:w="9889" w:type="dxa"/>
            <w:shd w:val="clear" w:color="auto" w:fill="DDD9C3"/>
          </w:tcPr>
          <w:p w14:paraId="63B26757" w14:textId="77777777" w:rsidR="002E30EF" w:rsidRPr="00AD2DAC" w:rsidRDefault="002E30EF" w:rsidP="00F148ED">
            <w:r w:rsidRPr="00AD2DAC">
              <w:t>Location</w:t>
            </w:r>
          </w:p>
        </w:tc>
      </w:tr>
      <w:tr w:rsidR="002E30EF" w:rsidRPr="00AD2DAC" w14:paraId="63B2675A" w14:textId="77777777" w:rsidTr="00F148ED">
        <w:tc>
          <w:tcPr>
            <w:tcW w:w="9889" w:type="dxa"/>
          </w:tcPr>
          <w:p w14:paraId="63B26759" w14:textId="5F554309" w:rsidR="00180A6E" w:rsidRPr="00180A6E" w:rsidRDefault="00E9687B">
            <w:pPr>
              <w:rPr>
                <w:color w:val="0000FF"/>
                <w:u w:val="single"/>
                <w:rPrChange w:id="11" w:author="Darley, Brian" w:date="2018-02-27T15:20:00Z">
                  <w:rPr/>
                </w:rPrChange>
              </w:rPr>
            </w:pPr>
            <w:proofErr w:type="spellStart"/>
            <w:r>
              <w:t>Sharepoint</w:t>
            </w:r>
            <w:proofErr w:type="spellEnd"/>
            <w:r>
              <w:t xml:space="preserve">: </w:t>
            </w:r>
            <w:del w:id="12" w:author="Darley, Brian" w:date="2018-02-27T15:19:00Z">
              <w:r w:rsidR="00180A6E" w:rsidDel="00180A6E">
                <w:fldChar w:fldCharType="begin"/>
              </w:r>
              <w:r w:rsidR="00180A6E" w:rsidDel="00180A6E">
                <w:delInstrText xml:space="preserve"> HYPERLINK "https://adminliveunc.sharepoint.com/sites/its/itio/idm/Shared%20Documents/Course%20Groups/Initial%20Implementation%20for%20Teaching%20%26%20Learning/Requirements%20and%20Design/Course%20Groups%20for%20Office%20365%20-%20FRD.docx?d=w33506deafa05485ab0a14af28599e846&amp;csf=1" </w:delInstrText>
              </w:r>
              <w:r w:rsidR="00180A6E" w:rsidDel="00180A6E">
                <w:fldChar w:fldCharType="separate"/>
              </w:r>
              <w:r w:rsidRPr="00E9687B" w:rsidDel="00180A6E">
                <w:rPr>
                  <w:rStyle w:val="Hyperlink"/>
                </w:rPr>
                <w:delText>https://adminliveunc.sharepoint.com/sites/its/itio/idm/Shared Documents/Course Groups/Initial Implementation for Teaching %26 Learning/Requirements and Design/Course Groups for Office 365 - FRD.docx?d=w33506deafa05485ab0a14af28599e846&amp;csf=1</w:delText>
              </w:r>
              <w:r w:rsidR="00180A6E" w:rsidDel="00180A6E">
                <w:rPr>
                  <w:rStyle w:val="Hyperlink"/>
                </w:rPr>
                <w:fldChar w:fldCharType="end"/>
              </w:r>
            </w:del>
            <w:ins w:id="13" w:author="Darley, Brian" w:date="2018-02-27T15:19:00Z">
              <w:r w:rsidR="00180A6E">
                <w:fldChar w:fldCharType="begin"/>
              </w:r>
              <w:r w:rsidR="00180A6E">
                <w:instrText xml:space="preserve"> HYPERLINK "https://adminliveunc.sharepoint.com/sites/its/itio/idm/Shared%20Documents/Course%20Groups/Initial%20Implementation%20for%20Teaching%20%26%20Learning/Requirements%20and%20Design/Course%20Groups%20for%20Office%20365%20-%20FRD.docx?d=w33506deafa05485ab0a14af28599e846&amp;csf=1" </w:instrText>
              </w:r>
              <w:r w:rsidR="00180A6E">
                <w:fldChar w:fldCharType="separate"/>
              </w:r>
              <w:r w:rsidR="00180A6E">
                <w:rPr>
                  <w:rStyle w:val="Hyperlink"/>
                </w:rPr>
                <w:t>link</w:t>
              </w:r>
              <w:r w:rsidR="00180A6E">
                <w:rPr>
                  <w:rStyle w:val="Hyperlink"/>
                </w:rPr>
                <w:fldChar w:fldCharType="end"/>
              </w:r>
              <w:r w:rsidR="00180A6E">
                <w:rPr>
                  <w:rStyle w:val="Hyperlink"/>
                </w:rPr>
                <w:t xml:space="preserve"> to </w:t>
              </w:r>
              <w:proofErr w:type="spellStart"/>
              <w:r w:rsidR="00180A6E">
                <w:rPr>
                  <w:rStyle w:val="Hyperlink"/>
                </w:rPr>
                <w:t>Self Service.FRD.docx</w:t>
              </w:r>
              <w:proofErr w:type="spellEnd"/>
              <w:r w:rsidR="00180A6E">
                <w:rPr>
                  <w:rStyle w:val="Hyperlink"/>
                </w:rPr>
                <w:t xml:space="preserve"> from </w:t>
              </w:r>
              <w:proofErr w:type="spellStart"/>
              <w:r w:rsidR="00180A6E">
                <w:rPr>
                  <w:rStyle w:val="Hyperlink"/>
                </w:rPr>
                <w:t>Sharepoint</w:t>
              </w:r>
            </w:ins>
            <w:proofErr w:type="spellEnd"/>
          </w:p>
        </w:tc>
      </w:tr>
    </w:tbl>
    <w:p w14:paraId="63B2675B" w14:textId="77777777" w:rsidR="007D3CA4" w:rsidRDefault="007D3CA4" w:rsidP="002E30EF"/>
    <w:p w14:paraId="63B2675C" w14:textId="77777777" w:rsidR="002E30EF" w:rsidRPr="00AD2DAC" w:rsidRDefault="002E30EF" w:rsidP="002E30EF">
      <w:r w:rsidRPr="00AD2DAC">
        <w:t>Author</w:t>
      </w:r>
    </w:p>
    <w:tbl>
      <w:tblPr>
        <w:tblW w:w="98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5"/>
        <w:gridCol w:w="3330"/>
        <w:gridCol w:w="4050"/>
      </w:tblGrid>
      <w:tr w:rsidR="007D3CA4" w:rsidRPr="00AD2DAC" w14:paraId="63B26760" w14:textId="77777777" w:rsidTr="007D3CA4">
        <w:trPr>
          <w:tblHeader/>
        </w:trPr>
        <w:tc>
          <w:tcPr>
            <w:tcW w:w="2515" w:type="dxa"/>
            <w:shd w:val="clear" w:color="auto" w:fill="DDD9C3"/>
          </w:tcPr>
          <w:p w14:paraId="63B2675D" w14:textId="77777777" w:rsidR="007D3CA4" w:rsidRPr="00AD2DAC" w:rsidRDefault="007D3CA4" w:rsidP="00F148ED">
            <w:r w:rsidRPr="00AD2DAC">
              <w:t>Name</w:t>
            </w:r>
          </w:p>
        </w:tc>
        <w:tc>
          <w:tcPr>
            <w:tcW w:w="3330" w:type="dxa"/>
            <w:shd w:val="clear" w:color="auto" w:fill="DDD9C3"/>
          </w:tcPr>
          <w:p w14:paraId="63B2675E" w14:textId="77777777" w:rsidR="007D3CA4" w:rsidRDefault="007D3CA4" w:rsidP="00F148ED">
            <w:r>
              <w:t>Department</w:t>
            </w:r>
          </w:p>
        </w:tc>
        <w:tc>
          <w:tcPr>
            <w:tcW w:w="4050" w:type="dxa"/>
            <w:shd w:val="clear" w:color="auto" w:fill="DDD9C3"/>
          </w:tcPr>
          <w:p w14:paraId="63B2675F" w14:textId="77777777" w:rsidR="007D3CA4" w:rsidRPr="00AD2DAC" w:rsidRDefault="007D3CA4" w:rsidP="00F148ED">
            <w:r>
              <w:t>Position</w:t>
            </w:r>
          </w:p>
        </w:tc>
      </w:tr>
      <w:tr w:rsidR="007D3CA4" w:rsidRPr="00AD2DAC" w14:paraId="63B26764" w14:textId="77777777" w:rsidTr="007D3CA4">
        <w:tc>
          <w:tcPr>
            <w:tcW w:w="2515" w:type="dxa"/>
          </w:tcPr>
          <w:p w14:paraId="63B26761" w14:textId="69338076" w:rsidR="007D3CA4" w:rsidRPr="00AD2DAC" w:rsidRDefault="007D3CA4" w:rsidP="00F148ED">
            <w:del w:id="14" w:author="Darley, Brian" w:date="2018-02-27T15:20:00Z">
              <w:r w:rsidDel="00180A6E">
                <w:delText>Chad Redman</w:delText>
              </w:r>
            </w:del>
            <w:ins w:id="15" w:author="Darley, Brian" w:date="2018-02-27T15:20:00Z">
              <w:r w:rsidR="00180A6E">
                <w:t>Brian Darley</w:t>
              </w:r>
            </w:ins>
          </w:p>
        </w:tc>
        <w:tc>
          <w:tcPr>
            <w:tcW w:w="3330" w:type="dxa"/>
          </w:tcPr>
          <w:p w14:paraId="63B26762" w14:textId="77777777" w:rsidR="007D3CA4" w:rsidRDefault="007D3CA4" w:rsidP="00F148ED">
            <w:r>
              <w:t>Identity Management</w:t>
            </w:r>
          </w:p>
        </w:tc>
        <w:tc>
          <w:tcPr>
            <w:tcW w:w="4050" w:type="dxa"/>
          </w:tcPr>
          <w:p w14:paraId="63B26763" w14:textId="77777777" w:rsidR="007D3CA4" w:rsidRPr="00AD2DAC" w:rsidRDefault="007D3CA4" w:rsidP="00F148ED">
            <w:r w:rsidRPr="007D3CA4">
              <w:t>Systems Programmer/Specialist</w:t>
            </w:r>
          </w:p>
        </w:tc>
      </w:tr>
    </w:tbl>
    <w:p w14:paraId="63B26765" w14:textId="77777777" w:rsidR="007D3CA4" w:rsidRDefault="007D3CA4" w:rsidP="002E30EF"/>
    <w:p w14:paraId="63B26766" w14:textId="77777777" w:rsidR="002E30EF" w:rsidRPr="00AD2DAC" w:rsidRDefault="002E30EF" w:rsidP="002E30EF">
      <w:r w:rsidRPr="00AD2DAC">
        <w:t xml:space="preserve">Revision </w:t>
      </w:r>
      <w:r>
        <w:t>h</w:t>
      </w:r>
      <w:r w:rsidRPr="00AD2DAC">
        <w:t>istory</w:t>
      </w:r>
    </w:p>
    <w:tbl>
      <w:tblPr>
        <w:tblW w:w="965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062"/>
        <w:gridCol w:w="1526"/>
        <w:gridCol w:w="1679"/>
        <w:gridCol w:w="5386"/>
      </w:tblGrid>
      <w:tr w:rsidR="002E30EF" w:rsidRPr="00AD2DAC" w14:paraId="63B2676B" w14:textId="77777777" w:rsidTr="00FD7C46">
        <w:trPr>
          <w:tblHeader/>
        </w:trPr>
        <w:tc>
          <w:tcPr>
            <w:tcW w:w="1062" w:type="dxa"/>
            <w:shd w:val="clear" w:color="auto" w:fill="DDD9C3"/>
          </w:tcPr>
          <w:p w14:paraId="63B26767" w14:textId="77777777" w:rsidR="002E30EF" w:rsidRPr="00AD2DAC" w:rsidRDefault="002E30EF" w:rsidP="00F148ED">
            <w:r w:rsidRPr="00AD2DAC">
              <w:t>Version</w:t>
            </w:r>
          </w:p>
        </w:tc>
        <w:tc>
          <w:tcPr>
            <w:tcW w:w="1526" w:type="dxa"/>
            <w:shd w:val="clear" w:color="auto" w:fill="DDD9C3"/>
          </w:tcPr>
          <w:p w14:paraId="63B26768" w14:textId="77777777" w:rsidR="002E30EF" w:rsidRPr="00AD2DAC" w:rsidRDefault="002E30EF" w:rsidP="00F148ED">
            <w:r w:rsidRPr="00AD2DAC">
              <w:t>Issue date</w:t>
            </w:r>
          </w:p>
        </w:tc>
        <w:tc>
          <w:tcPr>
            <w:tcW w:w="1679" w:type="dxa"/>
            <w:shd w:val="clear" w:color="auto" w:fill="DDD9C3"/>
          </w:tcPr>
          <w:p w14:paraId="63B26769" w14:textId="77777777" w:rsidR="002E30EF" w:rsidRPr="00AD2DAC" w:rsidRDefault="002E30EF" w:rsidP="00F148ED">
            <w:r>
              <w:t>Author/</w:t>
            </w:r>
            <w:r w:rsidRPr="00AD2DAC">
              <w:t>editor</w:t>
            </w:r>
          </w:p>
        </w:tc>
        <w:tc>
          <w:tcPr>
            <w:tcW w:w="5386" w:type="dxa"/>
            <w:shd w:val="clear" w:color="auto" w:fill="DDD9C3"/>
          </w:tcPr>
          <w:p w14:paraId="63B2676A" w14:textId="77777777" w:rsidR="002E30EF" w:rsidRPr="00AD2DAC" w:rsidRDefault="002E30EF" w:rsidP="00F148ED">
            <w:r w:rsidRPr="00AD2DAC">
              <w:t xml:space="preserve">Description/Summary of </w:t>
            </w:r>
            <w:r>
              <w:t>c</w:t>
            </w:r>
            <w:r w:rsidRPr="00AD2DAC">
              <w:t>hanges</w:t>
            </w:r>
          </w:p>
        </w:tc>
      </w:tr>
      <w:tr w:rsidR="002E30EF" w:rsidRPr="00AD2DAC" w14:paraId="63B26770" w14:textId="77777777" w:rsidTr="00FD7C46">
        <w:tc>
          <w:tcPr>
            <w:tcW w:w="1062" w:type="dxa"/>
          </w:tcPr>
          <w:p w14:paraId="63B2676C" w14:textId="77777777" w:rsidR="002E30EF" w:rsidRPr="00AD2DAC" w:rsidRDefault="00500C05" w:rsidP="00F148ED">
            <w:r>
              <w:t>draft 1</w:t>
            </w:r>
          </w:p>
        </w:tc>
        <w:tc>
          <w:tcPr>
            <w:tcW w:w="1526" w:type="dxa"/>
          </w:tcPr>
          <w:p w14:paraId="63B2676D" w14:textId="3918D035" w:rsidR="002E30EF" w:rsidRPr="00AD2DAC" w:rsidRDefault="00500C05">
            <w:del w:id="16" w:author="Darley, Brian" w:date="2018-02-27T15:20:00Z">
              <w:r w:rsidDel="00180A6E">
                <w:delText>7/13/2017</w:delText>
              </w:r>
            </w:del>
            <w:ins w:id="17" w:author="Darley, Brian" w:date="2019-03-21T14:22:00Z">
              <w:r w:rsidR="009F6AA7">
                <w:t>3</w:t>
              </w:r>
            </w:ins>
            <w:ins w:id="18" w:author="Darley, Brian" w:date="2018-02-27T15:20:00Z">
              <w:r w:rsidR="00180A6E">
                <w:t>/2</w:t>
              </w:r>
            </w:ins>
            <w:ins w:id="19" w:author="Darley, Brian" w:date="2019-03-21T14:22:00Z">
              <w:r w:rsidR="009F6AA7">
                <w:t>1</w:t>
              </w:r>
            </w:ins>
            <w:ins w:id="20" w:author="Darley, Brian" w:date="2018-02-27T15:20:00Z">
              <w:r w:rsidR="00180A6E">
                <w:t>/201</w:t>
              </w:r>
            </w:ins>
            <w:ins w:id="21" w:author="Darley, Brian" w:date="2019-03-21T14:22:00Z">
              <w:r w:rsidR="009F6AA7">
                <w:t>9</w:t>
              </w:r>
            </w:ins>
          </w:p>
        </w:tc>
        <w:tc>
          <w:tcPr>
            <w:tcW w:w="1679" w:type="dxa"/>
          </w:tcPr>
          <w:p w14:paraId="63B2676E" w14:textId="75142CF7" w:rsidR="002E30EF" w:rsidRPr="00AD2DAC" w:rsidRDefault="00500C05" w:rsidP="00F148ED">
            <w:del w:id="22" w:author="Darley, Brian" w:date="2018-02-27T15:21:00Z">
              <w:r w:rsidDel="00180A6E">
                <w:delText>Chad Redman</w:delText>
              </w:r>
            </w:del>
            <w:ins w:id="23" w:author="Darley, Brian" w:date="2018-02-27T15:21:00Z">
              <w:r w:rsidR="00180A6E">
                <w:t>Brian Darley</w:t>
              </w:r>
            </w:ins>
          </w:p>
        </w:tc>
        <w:tc>
          <w:tcPr>
            <w:tcW w:w="5386" w:type="dxa"/>
          </w:tcPr>
          <w:p w14:paraId="63B2676F" w14:textId="77777777" w:rsidR="002E30EF" w:rsidRPr="00AD2DAC" w:rsidRDefault="00500C05" w:rsidP="00F148ED">
            <w:r>
              <w:t>Initial draft</w:t>
            </w:r>
          </w:p>
        </w:tc>
      </w:tr>
      <w:tr w:rsidR="00180A6E" w:rsidRPr="00AD2DAC" w14:paraId="331C4100" w14:textId="77777777" w:rsidTr="00FD7C46">
        <w:trPr>
          <w:ins w:id="24" w:author="Darley, Brian" w:date="2018-02-27T15:23:00Z"/>
        </w:trPr>
        <w:tc>
          <w:tcPr>
            <w:tcW w:w="1062" w:type="dxa"/>
          </w:tcPr>
          <w:p w14:paraId="5DE4EC2D" w14:textId="77777777" w:rsidR="00180A6E" w:rsidRDefault="00180A6E" w:rsidP="00F148ED">
            <w:pPr>
              <w:rPr>
                <w:ins w:id="25" w:author="Darley, Brian" w:date="2018-02-27T15:23:00Z"/>
              </w:rPr>
            </w:pPr>
          </w:p>
        </w:tc>
        <w:tc>
          <w:tcPr>
            <w:tcW w:w="1526" w:type="dxa"/>
          </w:tcPr>
          <w:p w14:paraId="32456618" w14:textId="77777777" w:rsidR="00180A6E" w:rsidDel="00180A6E" w:rsidRDefault="00180A6E" w:rsidP="00F148ED">
            <w:pPr>
              <w:rPr>
                <w:ins w:id="26" w:author="Darley, Brian" w:date="2018-02-27T15:23:00Z"/>
              </w:rPr>
            </w:pPr>
          </w:p>
        </w:tc>
        <w:tc>
          <w:tcPr>
            <w:tcW w:w="1679" w:type="dxa"/>
          </w:tcPr>
          <w:p w14:paraId="2B6A8834" w14:textId="77777777" w:rsidR="00180A6E" w:rsidDel="00180A6E" w:rsidRDefault="00180A6E" w:rsidP="00F148ED">
            <w:pPr>
              <w:rPr>
                <w:ins w:id="27" w:author="Darley, Brian" w:date="2018-02-27T15:23:00Z"/>
              </w:rPr>
            </w:pPr>
          </w:p>
        </w:tc>
        <w:tc>
          <w:tcPr>
            <w:tcW w:w="5386" w:type="dxa"/>
          </w:tcPr>
          <w:p w14:paraId="30F7F26E" w14:textId="77777777" w:rsidR="00180A6E" w:rsidRDefault="00180A6E" w:rsidP="00F148ED">
            <w:pPr>
              <w:rPr>
                <w:ins w:id="28" w:author="Darley, Brian" w:date="2018-02-27T15:23:00Z"/>
              </w:rPr>
            </w:pPr>
          </w:p>
        </w:tc>
      </w:tr>
      <w:tr w:rsidR="000E2126" w:rsidRPr="00AD2DAC" w:rsidDel="00180A6E" w14:paraId="63B26775" w14:textId="7E658EEE" w:rsidTr="00FD7C46">
        <w:trPr>
          <w:del w:id="29" w:author="Darley, Brian" w:date="2018-02-27T15:22:00Z"/>
        </w:trPr>
        <w:tc>
          <w:tcPr>
            <w:tcW w:w="1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B26771" w14:textId="7304DBD0" w:rsidR="000E2126" w:rsidRPr="00AD2DAC" w:rsidDel="00180A6E" w:rsidRDefault="000E2126" w:rsidP="00ED6520">
            <w:pPr>
              <w:rPr>
                <w:del w:id="30" w:author="Darley, Brian" w:date="2018-02-27T15:22:00Z"/>
              </w:rPr>
            </w:pPr>
            <w:del w:id="31" w:author="Darley, Brian" w:date="2018-02-27T15:21:00Z">
              <w:r w:rsidDel="00180A6E">
                <w:delText>draft 2</w:delText>
              </w:r>
            </w:del>
          </w:p>
        </w:tc>
        <w:tc>
          <w:tcPr>
            <w:tcW w:w="1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B26772" w14:textId="1C71B047" w:rsidR="000E2126" w:rsidRPr="00AD2DAC" w:rsidDel="00180A6E" w:rsidRDefault="00B30DBF" w:rsidP="00ED6520">
            <w:pPr>
              <w:rPr>
                <w:del w:id="32" w:author="Darley, Brian" w:date="2018-02-27T15:22:00Z"/>
              </w:rPr>
            </w:pPr>
            <w:del w:id="33" w:author="Darley, Brian" w:date="2018-02-27T15:21:00Z">
              <w:r w:rsidDel="00180A6E">
                <w:delText>8/7</w:delText>
              </w:r>
              <w:r w:rsidR="000E2126" w:rsidDel="00180A6E">
                <w:delText>/2017</w:delText>
              </w:r>
            </w:del>
          </w:p>
        </w:tc>
        <w:tc>
          <w:tcPr>
            <w:tcW w:w="16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B26773" w14:textId="5084550E" w:rsidR="000E2126" w:rsidRPr="00AD2DAC" w:rsidDel="00180A6E" w:rsidRDefault="000E2126" w:rsidP="00ED6520">
            <w:pPr>
              <w:rPr>
                <w:del w:id="34" w:author="Darley, Brian" w:date="2018-02-27T15:22:00Z"/>
              </w:rPr>
            </w:pPr>
            <w:del w:id="35" w:author="Darley, Brian" w:date="2018-02-27T15:21:00Z">
              <w:r w:rsidDel="00180A6E">
                <w:delText>Chad Redman</w:delText>
              </w:r>
            </w:del>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B26774" w14:textId="7FBFDBF0" w:rsidR="000E2126" w:rsidRPr="00AD2DAC" w:rsidDel="00180A6E" w:rsidRDefault="000E2126" w:rsidP="00ED6520">
            <w:pPr>
              <w:rPr>
                <w:del w:id="36" w:author="Darley, Brian" w:date="2018-02-27T15:22:00Z"/>
              </w:rPr>
            </w:pPr>
            <w:del w:id="37" w:author="Darley, Brian" w:date="2018-02-27T15:21:00Z">
              <w:r w:rsidDel="00180A6E">
                <w:delText>Ethan Kromhout as contrib. stakeholder; changes based on 8/7/2017 discussion; 2 buttons for force sync--add vs add/delete; manage existing group wireframe shows example of removed section; main menu can choose which term to manage</w:delText>
              </w:r>
              <w:r w:rsidR="00D6207D" w:rsidDel="00180A6E">
                <w:delText>; FERPA issue answered; new question on where to host the application</w:delText>
              </w:r>
            </w:del>
          </w:p>
        </w:tc>
      </w:tr>
      <w:tr w:rsidR="00ED6520" w:rsidRPr="00AD2DAC" w:rsidDel="00180A6E" w14:paraId="683A3801" w14:textId="7379C290" w:rsidTr="00FD7C46">
        <w:trPr>
          <w:del w:id="38" w:author="Darley, Brian" w:date="2018-02-27T15:22:00Z"/>
        </w:trPr>
        <w:tc>
          <w:tcPr>
            <w:tcW w:w="1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5A7BB6" w14:textId="19292D56" w:rsidR="00ED6520" w:rsidDel="00180A6E" w:rsidRDefault="00ED6520" w:rsidP="00ED6520">
            <w:pPr>
              <w:rPr>
                <w:del w:id="39" w:author="Darley, Brian" w:date="2018-02-27T15:22:00Z"/>
              </w:rPr>
            </w:pPr>
            <w:del w:id="40" w:author="Darley, Brian" w:date="2018-02-27T15:21:00Z">
              <w:r w:rsidDel="00180A6E">
                <w:delText>draft 3</w:delText>
              </w:r>
            </w:del>
          </w:p>
        </w:tc>
        <w:tc>
          <w:tcPr>
            <w:tcW w:w="1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48AF09" w14:textId="5BBCECDF" w:rsidR="00ED6520" w:rsidDel="00180A6E" w:rsidRDefault="00ED6520" w:rsidP="00ED6520">
            <w:pPr>
              <w:rPr>
                <w:del w:id="41" w:author="Darley, Brian" w:date="2018-02-27T15:22:00Z"/>
              </w:rPr>
            </w:pPr>
            <w:del w:id="42" w:author="Darley, Brian" w:date="2018-02-27T15:21:00Z">
              <w:r w:rsidDel="00180A6E">
                <w:delText>9/20/2017</w:delText>
              </w:r>
            </w:del>
          </w:p>
        </w:tc>
        <w:tc>
          <w:tcPr>
            <w:tcW w:w="16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6FD5C5" w14:textId="79D7FC6D" w:rsidR="00ED6520" w:rsidDel="00180A6E" w:rsidRDefault="00ED6520" w:rsidP="00ED6520">
            <w:pPr>
              <w:rPr>
                <w:del w:id="43" w:author="Darley, Brian" w:date="2018-02-27T15:22:00Z"/>
              </w:rPr>
            </w:pPr>
            <w:del w:id="44" w:author="Darley, Brian" w:date="2018-02-27T15:21:00Z">
              <w:r w:rsidDel="00180A6E">
                <w:delText>Chad Redman</w:delText>
              </w:r>
            </w:del>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68B6D0" w14:textId="6DFBE47F" w:rsidR="00ED6520" w:rsidDel="00180A6E" w:rsidRDefault="00ED6520" w:rsidP="00ED6520">
            <w:pPr>
              <w:rPr>
                <w:del w:id="45" w:author="Darley, Brian" w:date="2018-02-27T15:22:00Z"/>
              </w:rPr>
            </w:pPr>
            <w:del w:id="46" w:author="Darley, Brian" w:date="2018-02-27T15:21:00Z">
              <w:r w:rsidDel="00180A6E">
                <w:delText>Handling of designates</w:delText>
              </w:r>
              <w:r w:rsidR="002E5A3D" w:rsidDel="00180A6E">
                <w:delText>; Tim McGuire -&gt; Richard Hill</w:delText>
              </w:r>
            </w:del>
          </w:p>
        </w:tc>
      </w:tr>
      <w:tr w:rsidR="00BA3CE9" w:rsidRPr="00AD2DAC" w:rsidDel="00180A6E" w14:paraId="75CC6DD3" w14:textId="5DA21561" w:rsidTr="00FD7C46">
        <w:trPr>
          <w:del w:id="47" w:author="Darley, Brian" w:date="2018-02-27T15:22:00Z"/>
        </w:trPr>
        <w:tc>
          <w:tcPr>
            <w:tcW w:w="1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23B156" w14:textId="2129F3D8" w:rsidR="00BA3CE9" w:rsidDel="00180A6E" w:rsidRDefault="00BA3CE9" w:rsidP="00ED6520">
            <w:pPr>
              <w:rPr>
                <w:del w:id="48" w:author="Darley, Brian" w:date="2018-02-27T15:22:00Z"/>
              </w:rPr>
            </w:pPr>
            <w:del w:id="49" w:author="Darley, Brian" w:date="2018-02-27T15:21:00Z">
              <w:r w:rsidDel="00180A6E">
                <w:delText>draft 4</w:delText>
              </w:r>
            </w:del>
          </w:p>
        </w:tc>
        <w:tc>
          <w:tcPr>
            <w:tcW w:w="1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5718D7" w14:textId="617C5DBD" w:rsidR="00BA3CE9" w:rsidDel="00180A6E" w:rsidRDefault="00BA3CE9" w:rsidP="00ED6520">
            <w:pPr>
              <w:rPr>
                <w:del w:id="50" w:author="Darley, Brian" w:date="2018-02-27T15:22:00Z"/>
              </w:rPr>
            </w:pPr>
            <w:del w:id="51" w:author="Darley, Brian" w:date="2018-02-27T15:21:00Z">
              <w:r w:rsidDel="00180A6E">
                <w:delText>9/26/2017</w:delText>
              </w:r>
            </w:del>
          </w:p>
        </w:tc>
        <w:tc>
          <w:tcPr>
            <w:tcW w:w="16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60DFD3" w14:textId="7B25054E" w:rsidR="00BA3CE9" w:rsidDel="00180A6E" w:rsidRDefault="00BA3CE9" w:rsidP="00ED6520">
            <w:pPr>
              <w:rPr>
                <w:del w:id="52" w:author="Darley, Brian" w:date="2018-02-27T15:22:00Z"/>
              </w:rPr>
            </w:pPr>
            <w:del w:id="53" w:author="Darley, Brian" w:date="2018-02-27T15:21:00Z">
              <w:r w:rsidDel="00180A6E">
                <w:delText>Chad Redman</w:delText>
              </w:r>
            </w:del>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7774E7" w14:textId="564985E2" w:rsidR="00BA3CE9" w:rsidDel="00180A6E" w:rsidRDefault="00BA3CE9" w:rsidP="00ED6520">
            <w:pPr>
              <w:rPr>
                <w:del w:id="54" w:author="Darley, Brian" w:date="2018-02-27T15:22:00Z"/>
              </w:rPr>
            </w:pPr>
            <w:del w:id="55" w:author="Darley, Brian" w:date="2018-02-27T15:21:00Z">
              <w:r w:rsidDel="00180A6E">
                <w:delText>Separated UI and data requirements; new requirement to handle when a group maintainer is no longer a current instructor--UI and in special report to T&amp;L</w:delText>
              </w:r>
            </w:del>
          </w:p>
        </w:tc>
      </w:tr>
      <w:tr w:rsidR="00FD7C46" w:rsidRPr="00AD2DAC" w:rsidDel="00180A6E" w14:paraId="549DA9DC" w14:textId="420C9A96" w:rsidTr="00FD7C46">
        <w:trPr>
          <w:del w:id="56" w:author="Darley, Brian" w:date="2018-02-27T15:22:00Z"/>
        </w:trPr>
        <w:tc>
          <w:tcPr>
            <w:tcW w:w="1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861428" w14:textId="2E1B01C2" w:rsidR="00FD7C46" w:rsidDel="00180A6E" w:rsidRDefault="00FD7C46" w:rsidP="00FD7C46">
            <w:pPr>
              <w:rPr>
                <w:del w:id="57" w:author="Darley, Brian" w:date="2018-02-27T15:22:00Z"/>
              </w:rPr>
            </w:pPr>
            <w:del w:id="58" w:author="Darley, Brian" w:date="2018-02-27T15:21:00Z">
              <w:r w:rsidDel="00180A6E">
                <w:delText>1.0</w:delText>
              </w:r>
            </w:del>
          </w:p>
        </w:tc>
        <w:tc>
          <w:tcPr>
            <w:tcW w:w="1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BFFC00" w14:textId="5D1F28F2" w:rsidR="00FD7C46" w:rsidDel="00180A6E" w:rsidRDefault="00FD7C46" w:rsidP="00FD7C46">
            <w:pPr>
              <w:rPr>
                <w:del w:id="59" w:author="Darley, Brian" w:date="2018-02-27T15:22:00Z"/>
              </w:rPr>
            </w:pPr>
            <w:del w:id="60" w:author="Darley, Brian" w:date="2018-02-27T15:21:00Z">
              <w:r w:rsidDel="00180A6E">
                <w:delText>10/25/2017</w:delText>
              </w:r>
            </w:del>
          </w:p>
        </w:tc>
        <w:tc>
          <w:tcPr>
            <w:tcW w:w="16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33720E" w14:textId="0F72B1F8" w:rsidR="00FD7C46" w:rsidDel="00180A6E" w:rsidRDefault="00FD7C46" w:rsidP="00FD7C46">
            <w:pPr>
              <w:rPr>
                <w:del w:id="61" w:author="Darley, Brian" w:date="2018-02-27T15:22:00Z"/>
              </w:rPr>
            </w:pPr>
            <w:del w:id="62" w:author="Darley, Brian" w:date="2018-02-27T15:21:00Z">
              <w:r w:rsidDel="00180A6E">
                <w:delText>Chad Redman</w:delText>
              </w:r>
            </w:del>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AB45B2" w14:textId="3E2239B5" w:rsidR="00FD7C46" w:rsidDel="00180A6E" w:rsidRDefault="00FD7C46" w:rsidP="00290A8B">
            <w:pPr>
              <w:rPr>
                <w:del w:id="63" w:author="Darley, Brian" w:date="2018-02-27T15:22:00Z"/>
              </w:rPr>
            </w:pPr>
            <w:del w:id="64" w:author="Darley, Brian" w:date="2018-02-27T15:21:00Z">
              <w:r w:rsidDel="00180A6E">
                <w:delText>Added Lyndon Joyce (US&amp;E) stakeholder</w:delText>
              </w:r>
              <w:r w:rsidR="00290A8B" w:rsidDel="00180A6E">
                <w:delText xml:space="preserve"> (req. by Celeste Copeland)</w:delText>
              </w:r>
              <w:r w:rsidDel="00180A6E">
                <w:delText>; rename role designate-&gt;manager; requirement to be available off campus</w:delText>
              </w:r>
              <w:r w:rsidR="00E9687B" w:rsidDel="00180A6E">
                <w:delText>; add document location (IdM sharepoint)</w:delText>
              </w:r>
            </w:del>
          </w:p>
        </w:tc>
      </w:tr>
    </w:tbl>
    <w:p w14:paraId="63B26776" w14:textId="77777777" w:rsidR="007D3CA4" w:rsidRDefault="007D3CA4" w:rsidP="002E30EF"/>
    <w:p w14:paraId="63B26777" w14:textId="77777777" w:rsidR="002E30EF" w:rsidRPr="00AD2DAC" w:rsidRDefault="002E30EF" w:rsidP="002E30EF">
      <w:r w:rsidRPr="00AD2DAC">
        <w:t>Reviewed by</w:t>
      </w:r>
    </w:p>
    <w:tbl>
      <w:tblPr>
        <w:tblW w:w="99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062"/>
        <w:gridCol w:w="1526"/>
        <w:gridCol w:w="1926"/>
        <w:gridCol w:w="3827"/>
        <w:gridCol w:w="1559"/>
      </w:tblGrid>
      <w:tr w:rsidR="002E30EF" w:rsidRPr="00AD2DAC" w14:paraId="63B2677D" w14:textId="77777777" w:rsidTr="00C95DDB">
        <w:trPr>
          <w:tblHeader/>
        </w:trPr>
        <w:tc>
          <w:tcPr>
            <w:tcW w:w="1062" w:type="dxa"/>
            <w:shd w:val="clear" w:color="auto" w:fill="DDD9C3"/>
            <w:vAlign w:val="center"/>
          </w:tcPr>
          <w:bookmarkEnd w:id="0"/>
          <w:p w14:paraId="63B26778" w14:textId="77777777" w:rsidR="002E30EF" w:rsidRPr="00AD2DAC" w:rsidRDefault="002E30EF" w:rsidP="00F148ED">
            <w:r w:rsidRPr="00AD2DAC">
              <w:t>Version</w:t>
            </w:r>
          </w:p>
        </w:tc>
        <w:tc>
          <w:tcPr>
            <w:tcW w:w="1526" w:type="dxa"/>
            <w:shd w:val="clear" w:color="auto" w:fill="DDD9C3"/>
            <w:vAlign w:val="center"/>
          </w:tcPr>
          <w:p w14:paraId="63B26779" w14:textId="77777777" w:rsidR="002E30EF" w:rsidRPr="00AD2DAC" w:rsidRDefault="002E30EF" w:rsidP="00F148ED">
            <w:r w:rsidRPr="00AD2DAC">
              <w:t>Issue date</w:t>
            </w:r>
          </w:p>
        </w:tc>
        <w:tc>
          <w:tcPr>
            <w:tcW w:w="1926" w:type="dxa"/>
            <w:shd w:val="clear" w:color="auto" w:fill="DDD9C3"/>
            <w:vAlign w:val="center"/>
          </w:tcPr>
          <w:p w14:paraId="63B2677A" w14:textId="77777777" w:rsidR="002E30EF" w:rsidRPr="00AD2DAC" w:rsidRDefault="002E30EF" w:rsidP="00F148ED">
            <w:r w:rsidRPr="00AD2DAC">
              <w:t>Name</w:t>
            </w:r>
          </w:p>
        </w:tc>
        <w:tc>
          <w:tcPr>
            <w:tcW w:w="3827" w:type="dxa"/>
            <w:shd w:val="clear" w:color="auto" w:fill="DDD9C3"/>
            <w:vAlign w:val="center"/>
          </w:tcPr>
          <w:p w14:paraId="63B2677B" w14:textId="77777777" w:rsidR="002E30EF" w:rsidRPr="00AD2DAC" w:rsidRDefault="002E30EF" w:rsidP="00F148ED">
            <w:r w:rsidRPr="00AD2DAC">
              <w:t>Position</w:t>
            </w:r>
          </w:p>
        </w:tc>
        <w:tc>
          <w:tcPr>
            <w:tcW w:w="1559" w:type="dxa"/>
            <w:shd w:val="clear" w:color="auto" w:fill="DDD9C3"/>
          </w:tcPr>
          <w:p w14:paraId="63B2677C" w14:textId="77777777" w:rsidR="002E30EF" w:rsidRPr="00AD2DAC" w:rsidRDefault="002E30EF" w:rsidP="00F148ED">
            <w:r w:rsidRPr="00AD2DAC">
              <w:t xml:space="preserve">Review </w:t>
            </w:r>
            <w:r>
              <w:t>d</w:t>
            </w:r>
            <w:r w:rsidRPr="00AD2DAC">
              <w:t>ate</w:t>
            </w:r>
          </w:p>
        </w:tc>
      </w:tr>
      <w:tr w:rsidR="002E30EF" w:rsidRPr="00AD2DAC" w14:paraId="63B26783" w14:textId="77777777" w:rsidTr="00C95DDB">
        <w:tc>
          <w:tcPr>
            <w:tcW w:w="1062" w:type="dxa"/>
          </w:tcPr>
          <w:p w14:paraId="63B2677E" w14:textId="31BE604B" w:rsidR="002E30EF" w:rsidRPr="00AD2DAC" w:rsidRDefault="00C95DDB" w:rsidP="00F148ED">
            <w:r>
              <w:t>1.0</w:t>
            </w:r>
          </w:p>
        </w:tc>
        <w:tc>
          <w:tcPr>
            <w:tcW w:w="1526" w:type="dxa"/>
          </w:tcPr>
          <w:p w14:paraId="63B2677F" w14:textId="52AD77C8" w:rsidR="002E30EF" w:rsidRPr="00AD2DAC" w:rsidRDefault="00C95DDB" w:rsidP="00F148ED">
            <w:del w:id="65" w:author="Darley, Brian" w:date="2018-02-27T15:22:00Z">
              <w:r w:rsidDel="00180A6E">
                <w:delText>10/25/2017</w:delText>
              </w:r>
            </w:del>
            <w:ins w:id="66" w:author="Darley, Brian" w:date="2018-02-27T15:23:00Z">
              <w:r w:rsidR="00180A6E">
                <w:t>mm/</w:t>
              </w:r>
              <w:proofErr w:type="spellStart"/>
              <w:r w:rsidR="00180A6E">
                <w:t>dd</w:t>
              </w:r>
              <w:proofErr w:type="spellEnd"/>
              <w:r w:rsidR="00180A6E">
                <w:t>/</w:t>
              </w:r>
              <w:proofErr w:type="spellStart"/>
              <w:r w:rsidR="00180A6E">
                <w:t>yyyy</w:t>
              </w:r>
            </w:ins>
            <w:proofErr w:type="spellEnd"/>
          </w:p>
        </w:tc>
        <w:tc>
          <w:tcPr>
            <w:tcW w:w="1926" w:type="dxa"/>
          </w:tcPr>
          <w:p w14:paraId="63B26780" w14:textId="0770275C" w:rsidR="002E30EF" w:rsidRPr="00AD2DAC" w:rsidRDefault="00C95DDB" w:rsidP="00F148ED">
            <w:del w:id="67" w:author="Darley, Brian" w:date="2018-02-27T15:22:00Z">
              <w:r w:rsidDel="00180A6E">
                <w:delText>Suzanne Cadwell</w:delText>
              </w:r>
            </w:del>
            <w:ins w:id="68" w:author="Darley, Brian" w:date="2018-02-27T15:22:00Z">
              <w:r w:rsidR="00180A6E">
                <w:t>Reviewer Name</w:t>
              </w:r>
            </w:ins>
          </w:p>
        </w:tc>
        <w:tc>
          <w:tcPr>
            <w:tcW w:w="3827" w:type="dxa"/>
          </w:tcPr>
          <w:p w14:paraId="63B26781" w14:textId="0A81CA05" w:rsidR="002E30EF" w:rsidRPr="00AD2DAC" w:rsidRDefault="00C95DDB" w:rsidP="00F148ED">
            <w:del w:id="69" w:author="Darley, Brian" w:date="2018-02-27T15:22:00Z">
              <w:r w:rsidRPr="006674D0" w:rsidDel="00180A6E">
                <w:delText>Director, Instructional Technologies</w:delText>
              </w:r>
              <w:r w:rsidDel="00180A6E">
                <w:delText>, Teaching &amp; Learning</w:delText>
              </w:r>
            </w:del>
            <w:ins w:id="70" w:author="Darley, Brian" w:date="2018-02-27T15:22:00Z">
              <w:r w:rsidR="00180A6E">
                <w:t>Reviewer Position</w:t>
              </w:r>
            </w:ins>
          </w:p>
        </w:tc>
        <w:tc>
          <w:tcPr>
            <w:tcW w:w="1559" w:type="dxa"/>
          </w:tcPr>
          <w:p w14:paraId="63B26782" w14:textId="6B484BFA" w:rsidR="002E30EF" w:rsidRPr="00AD2DAC" w:rsidRDefault="00180A6E" w:rsidP="00F148ED">
            <w:ins w:id="71" w:author="Darley, Brian" w:date="2018-02-27T15:23:00Z">
              <w:r>
                <w:t>mm/</w:t>
              </w:r>
              <w:proofErr w:type="spellStart"/>
              <w:r>
                <w:t>dd</w:t>
              </w:r>
              <w:proofErr w:type="spellEnd"/>
              <w:r>
                <w:t>/</w:t>
              </w:r>
              <w:proofErr w:type="spellStart"/>
              <w:r>
                <w:t>yyyy</w:t>
              </w:r>
            </w:ins>
            <w:proofErr w:type="spellEnd"/>
            <w:del w:id="72" w:author="Darley, Brian" w:date="2018-02-27T15:23:00Z">
              <w:r w:rsidR="00C95DDB" w:rsidDel="00180A6E">
                <w:delText>10/26/2017</w:delText>
              </w:r>
            </w:del>
          </w:p>
        </w:tc>
      </w:tr>
      <w:tr w:rsidR="00180A6E" w:rsidRPr="00AD2DAC" w14:paraId="47A777DE" w14:textId="77777777" w:rsidTr="00C95DDB">
        <w:trPr>
          <w:ins w:id="73" w:author="Darley, Brian" w:date="2018-02-27T15:24:00Z"/>
        </w:trPr>
        <w:tc>
          <w:tcPr>
            <w:tcW w:w="1062" w:type="dxa"/>
          </w:tcPr>
          <w:p w14:paraId="48A64FBD" w14:textId="77777777" w:rsidR="00180A6E" w:rsidRDefault="00180A6E" w:rsidP="00F148ED">
            <w:pPr>
              <w:rPr>
                <w:ins w:id="74" w:author="Darley, Brian" w:date="2018-02-27T15:24:00Z"/>
              </w:rPr>
            </w:pPr>
          </w:p>
        </w:tc>
        <w:tc>
          <w:tcPr>
            <w:tcW w:w="1526" w:type="dxa"/>
          </w:tcPr>
          <w:p w14:paraId="2F4DEF76" w14:textId="77777777" w:rsidR="00180A6E" w:rsidDel="00180A6E" w:rsidRDefault="00180A6E" w:rsidP="00F148ED">
            <w:pPr>
              <w:rPr>
                <w:ins w:id="75" w:author="Darley, Brian" w:date="2018-02-27T15:24:00Z"/>
              </w:rPr>
            </w:pPr>
          </w:p>
        </w:tc>
        <w:tc>
          <w:tcPr>
            <w:tcW w:w="1926" w:type="dxa"/>
          </w:tcPr>
          <w:p w14:paraId="5BE847A0" w14:textId="77777777" w:rsidR="00180A6E" w:rsidDel="00180A6E" w:rsidRDefault="00180A6E" w:rsidP="00F148ED">
            <w:pPr>
              <w:rPr>
                <w:ins w:id="76" w:author="Darley, Brian" w:date="2018-02-27T15:24:00Z"/>
              </w:rPr>
            </w:pPr>
          </w:p>
        </w:tc>
        <w:tc>
          <w:tcPr>
            <w:tcW w:w="3827" w:type="dxa"/>
          </w:tcPr>
          <w:p w14:paraId="7910A315" w14:textId="77777777" w:rsidR="00180A6E" w:rsidRPr="006674D0" w:rsidDel="00180A6E" w:rsidRDefault="00180A6E" w:rsidP="00F148ED">
            <w:pPr>
              <w:rPr>
                <w:ins w:id="77" w:author="Darley, Brian" w:date="2018-02-27T15:24:00Z"/>
              </w:rPr>
            </w:pPr>
          </w:p>
        </w:tc>
        <w:tc>
          <w:tcPr>
            <w:tcW w:w="1559" w:type="dxa"/>
          </w:tcPr>
          <w:p w14:paraId="0E4D544B" w14:textId="77777777" w:rsidR="00180A6E" w:rsidRDefault="00180A6E" w:rsidP="00F148ED">
            <w:pPr>
              <w:rPr>
                <w:ins w:id="78" w:author="Darley, Brian" w:date="2018-02-27T15:24:00Z"/>
              </w:rPr>
            </w:pPr>
          </w:p>
        </w:tc>
      </w:tr>
      <w:tr w:rsidR="002E30EF" w:rsidRPr="00AD2DAC" w:rsidDel="00180A6E" w14:paraId="63B26789" w14:textId="4B441BB2" w:rsidTr="00C95DDB">
        <w:trPr>
          <w:del w:id="79" w:author="Darley, Brian" w:date="2018-02-27T15:23:00Z"/>
        </w:trPr>
        <w:tc>
          <w:tcPr>
            <w:tcW w:w="1062" w:type="dxa"/>
          </w:tcPr>
          <w:p w14:paraId="63B26784" w14:textId="6B81DF5C" w:rsidR="002E30EF" w:rsidRPr="00AD2DAC" w:rsidDel="00180A6E" w:rsidRDefault="00C95DDB" w:rsidP="00F148ED">
            <w:pPr>
              <w:rPr>
                <w:del w:id="80" w:author="Darley, Brian" w:date="2018-02-27T15:23:00Z"/>
              </w:rPr>
            </w:pPr>
            <w:del w:id="81" w:author="Darley, Brian" w:date="2018-02-27T15:23:00Z">
              <w:r w:rsidDel="00180A6E">
                <w:delText>1.0</w:delText>
              </w:r>
            </w:del>
          </w:p>
        </w:tc>
        <w:tc>
          <w:tcPr>
            <w:tcW w:w="1526" w:type="dxa"/>
          </w:tcPr>
          <w:p w14:paraId="63B26785" w14:textId="1565B516" w:rsidR="002E30EF" w:rsidRPr="00AD2DAC" w:rsidDel="00180A6E" w:rsidRDefault="00C95DDB" w:rsidP="00F148ED">
            <w:pPr>
              <w:rPr>
                <w:del w:id="82" w:author="Darley, Brian" w:date="2018-02-27T15:23:00Z"/>
              </w:rPr>
            </w:pPr>
            <w:del w:id="83" w:author="Darley, Brian" w:date="2018-02-27T15:23:00Z">
              <w:r w:rsidDel="00180A6E">
                <w:delText>10/25/2017</w:delText>
              </w:r>
            </w:del>
          </w:p>
        </w:tc>
        <w:tc>
          <w:tcPr>
            <w:tcW w:w="1926" w:type="dxa"/>
          </w:tcPr>
          <w:p w14:paraId="63B26786" w14:textId="3D5E979D" w:rsidR="002E30EF" w:rsidRPr="00AD2DAC" w:rsidDel="00180A6E" w:rsidRDefault="00C95DDB" w:rsidP="00F148ED">
            <w:pPr>
              <w:rPr>
                <w:del w:id="84" w:author="Darley, Brian" w:date="2018-02-27T15:23:00Z"/>
              </w:rPr>
            </w:pPr>
            <w:del w:id="85" w:author="Darley, Brian" w:date="2018-02-27T15:23:00Z">
              <w:r w:rsidDel="00180A6E">
                <w:delText>Brent Caison</w:delText>
              </w:r>
            </w:del>
          </w:p>
        </w:tc>
        <w:tc>
          <w:tcPr>
            <w:tcW w:w="3827" w:type="dxa"/>
          </w:tcPr>
          <w:p w14:paraId="63B26787" w14:textId="638B3F14" w:rsidR="002E30EF" w:rsidRPr="00AD2DAC" w:rsidDel="00180A6E" w:rsidRDefault="00C95DDB" w:rsidP="00F148ED">
            <w:pPr>
              <w:rPr>
                <w:del w:id="86" w:author="Darley, Brian" w:date="2018-02-27T15:23:00Z"/>
              </w:rPr>
            </w:pPr>
            <w:del w:id="87" w:author="Darley, Brian" w:date="2018-02-27T15:23:00Z">
              <w:r w:rsidRPr="00C95DDB" w:rsidDel="00180A6E">
                <w:delText>Dir ITS Global Systems &amp; Cloud Architect</w:delText>
              </w:r>
            </w:del>
          </w:p>
        </w:tc>
        <w:tc>
          <w:tcPr>
            <w:tcW w:w="1559" w:type="dxa"/>
          </w:tcPr>
          <w:p w14:paraId="63B26788" w14:textId="40D1CA21" w:rsidR="002E30EF" w:rsidRPr="00AD2DAC" w:rsidDel="00180A6E" w:rsidRDefault="00C95DDB" w:rsidP="00F148ED">
            <w:pPr>
              <w:rPr>
                <w:del w:id="88" w:author="Darley, Brian" w:date="2018-02-27T15:23:00Z"/>
              </w:rPr>
            </w:pPr>
            <w:del w:id="89" w:author="Darley, Brian" w:date="2018-02-27T15:23:00Z">
              <w:r w:rsidDel="00180A6E">
                <w:delText>10/25/2017</w:delText>
              </w:r>
            </w:del>
          </w:p>
        </w:tc>
      </w:tr>
      <w:tr w:rsidR="002E30EF" w:rsidRPr="00AD2DAC" w:rsidDel="00180A6E" w14:paraId="63B2678F" w14:textId="503E1C92" w:rsidTr="00C95DDB">
        <w:trPr>
          <w:del w:id="90" w:author="Darley, Brian" w:date="2018-02-27T15:23:00Z"/>
        </w:trPr>
        <w:tc>
          <w:tcPr>
            <w:tcW w:w="1062" w:type="dxa"/>
          </w:tcPr>
          <w:p w14:paraId="63B2678A" w14:textId="0EE74EFD" w:rsidR="002E30EF" w:rsidRPr="00AD2DAC" w:rsidDel="00180A6E" w:rsidRDefault="002E30EF" w:rsidP="00F148ED">
            <w:pPr>
              <w:rPr>
                <w:del w:id="91" w:author="Darley, Brian" w:date="2018-02-27T15:23:00Z"/>
              </w:rPr>
            </w:pPr>
          </w:p>
        </w:tc>
        <w:tc>
          <w:tcPr>
            <w:tcW w:w="1526" w:type="dxa"/>
          </w:tcPr>
          <w:p w14:paraId="63B2678B" w14:textId="5ACDF2C9" w:rsidR="002E30EF" w:rsidRPr="00AD2DAC" w:rsidDel="00180A6E" w:rsidRDefault="002E30EF" w:rsidP="00F148ED">
            <w:pPr>
              <w:rPr>
                <w:del w:id="92" w:author="Darley, Brian" w:date="2018-02-27T15:23:00Z"/>
              </w:rPr>
            </w:pPr>
          </w:p>
        </w:tc>
        <w:tc>
          <w:tcPr>
            <w:tcW w:w="1926" w:type="dxa"/>
          </w:tcPr>
          <w:p w14:paraId="63B2678C" w14:textId="29E7EFAC" w:rsidR="002E30EF" w:rsidRPr="00AD2DAC" w:rsidDel="00180A6E" w:rsidRDefault="002E30EF" w:rsidP="00F148ED">
            <w:pPr>
              <w:rPr>
                <w:del w:id="93" w:author="Darley, Brian" w:date="2018-02-27T15:23:00Z"/>
              </w:rPr>
            </w:pPr>
          </w:p>
        </w:tc>
        <w:tc>
          <w:tcPr>
            <w:tcW w:w="3827" w:type="dxa"/>
          </w:tcPr>
          <w:p w14:paraId="63B2678D" w14:textId="41E26D7B" w:rsidR="002E30EF" w:rsidRPr="00AD2DAC" w:rsidDel="00180A6E" w:rsidRDefault="002E30EF" w:rsidP="00F148ED">
            <w:pPr>
              <w:rPr>
                <w:del w:id="94" w:author="Darley, Brian" w:date="2018-02-27T15:23:00Z"/>
              </w:rPr>
            </w:pPr>
          </w:p>
        </w:tc>
        <w:tc>
          <w:tcPr>
            <w:tcW w:w="1559" w:type="dxa"/>
          </w:tcPr>
          <w:p w14:paraId="63B2678E" w14:textId="268ED2EA" w:rsidR="002E30EF" w:rsidRPr="00AD2DAC" w:rsidDel="00180A6E" w:rsidRDefault="002E30EF" w:rsidP="00F148ED">
            <w:pPr>
              <w:rPr>
                <w:del w:id="95" w:author="Darley, Brian" w:date="2018-02-27T15:23:00Z"/>
              </w:rPr>
            </w:pPr>
          </w:p>
        </w:tc>
      </w:tr>
    </w:tbl>
    <w:p w14:paraId="63B26790" w14:textId="77777777" w:rsidR="007D3CA4" w:rsidRDefault="007D3CA4" w:rsidP="002E30EF"/>
    <w:p w14:paraId="63B26791" w14:textId="77777777" w:rsidR="002E30EF" w:rsidRPr="00AD2DAC" w:rsidRDefault="002E30EF" w:rsidP="002E30EF">
      <w:r w:rsidRPr="00AD2DAC">
        <w:t>Approvals</w:t>
      </w:r>
    </w:p>
    <w:p w14:paraId="63B26792" w14:textId="77777777" w:rsidR="002E30EF" w:rsidRPr="005D6355" w:rsidRDefault="002E30EF" w:rsidP="002E30EF">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2E30EF" w:rsidRPr="00576A3F" w14:paraId="63B26798" w14:textId="77777777" w:rsidTr="00F148ED">
        <w:trPr>
          <w:tblHeader/>
        </w:trPr>
        <w:tc>
          <w:tcPr>
            <w:tcW w:w="1134" w:type="dxa"/>
            <w:shd w:val="clear" w:color="auto" w:fill="DDD9C3"/>
          </w:tcPr>
          <w:p w14:paraId="63B26793" w14:textId="77777777" w:rsidR="002E30EF" w:rsidRPr="00A9417D" w:rsidRDefault="002E30EF" w:rsidP="00F148ED">
            <w:r w:rsidRPr="00A9417D">
              <w:t>Version</w:t>
            </w:r>
          </w:p>
        </w:tc>
        <w:tc>
          <w:tcPr>
            <w:tcW w:w="1337" w:type="dxa"/>
            <w:shd w:val="clear" w:color="auto" w:fill="DDD9C3"/>
          </w:tcPr>
          <w:p w14:paraId="63B26794" w14:textId="77777777" w:rsidR="002E30EF" w:rsidRPr="00A9417D" w:rsidRDefault="002E30EF" w:rsidP="00F148ED">
            <w:r w:rsidRPr="00A9417D">
              <w:t>Issue date</w:t>
            </w:r>
          </w:p>
        </w:tc>
        <w:tc>
          <w:tcPr>
            <w:tcW w:w="2032" w:type="dxa"/>
            <w:shd w:val="clear" w:color="auto" w:fill="DDD9C3"/>
          </w:tcPr>
          <w:p w14:paraId="63B26795" w14:textId="77777777" w:rsidR="002E30EF" w:rsidRPr="00A9417D" w:rsidRDefault="002E30EF" w:rsidP="00F148ED">
            <w:r w:rsidRPr="00A9417D">
              <w:t>Name</w:t>
            </w:r>
          </w:p>
        </w:tc>
        <w:tc>
          <w:tcPr>
            <w:tcW w:w="3827" w:type="dxa"/>
            <w:shd w:val="clear" w:color="auto" w:fill="DDD9C3"/>
          </w:tcPr>
          <w:p w14:paraId="63B26796" w14:textId="77777777" w:rsidR="002E30EF" w:rsidRPr="00A9417D" w:rsidRDefault="002E30EF" w:rsidP="00F148ED">
            <w:r w:rsidRPr="00A9417D">
              <w:t>Position</w:t>
            </w:r>
          </w:p>
        </w:tc>
        <w:tc>
          <w:tcPr>
            <w:tcW w:w="1559" w:type="dxa"/>
            <w:shd w:val="clear" w:color="auto" w:fill="DDD9C3"/>
          </w:tcPr>
          <w:p w14:paraId="63B26797" w14:textId="77777777" w:rsidR="002E30EF" w:rsidRPr="00A9417D" w:rsidRDefault="002E30EF" w:rsidP="00F148ED">
            <w:r w:rsidRPr="00A9417D">
              <w:t xml:space="preserve">Approval </w:t>
            </w:r>
            <w:r>
              <w:t>d</w:t>
            </w:r>
            <w:r w:rsidRPr="00A9417D">
              <w:t>ate</w:t>
            </w:r>
          </w:p>
        </w:tc>
      </w:tr>
      <w:tr w:rsidR="002E30EF" w:rsidRPr="00AD2DAC" w14:paraId="63B2679E" w14:textId="77777777" w:rsidTr="00F148ED">
        <w:tc>
          <w:tcPr>
            <w:tcW w:w="1134" w:type="dxa"/>
            <w:shd w:val="clear" w:color="auto" w:fill="auto"/>
          </w:tcPr>
          <w:p w14:paraId="63B26799" w14:textId="77777777" w:rsidR="002E30EF" w:rsidRPr="00AD2DAC" w:rsidRDefault="002E30EF" w:rsidP="00F148ED"/>
        </w:tc>
        <w:tc>
          <w:tcPr>
            <w:tcW w:w="1337" w:type="dxa"/>
            <w:shd w:val="clear" w:color="auto" w:fill="auto"/>
          </w:tcPr>
          <w:p w14:paraId="63B2679A" w14:textId="77777777" w:rsidR="002E30EF" w:rsidRPr="00AD2DAC" w:rsidRDefault="002E30EF" w:rsidP="00F148ED"/>
        </w:tc>
        <w:tc>
          <w:tcPr>
            <w:tcW w:w="2032" w:type="dxa"/>
            <w:shd w:val="clear" w:color="auto" w:fill="auto"/>
          </w:tcPr>
          <w:p w14:paraId="63B2679B" w14:textId="77777777" w:rsidR="002E30EF" w:rsidRPr="00AD2DAC" w:rsidRDefault="002E30EF" w:rsidP="00F148ED"/>
        </w:tc>
        <w:tc>
          <w:tcPr>
            <w:tcW w:w="3827" w:type="dxa"/>
            <w:shd w:val="clear" w:color="auto" w:fill="auto"/>
          </w:tcPr>
          <w:p w14:paraId="63B2679C" w14:textId="77777777" w:rsidR="002E30EF" w:rsidRPr="00AD2DAC" w:rsidRDefault="002E30EF" w:rsidP="00F148ED"/>
        </w:tc>
        <w:tc>
          <w:tcPr>
            <w:tcW w:w="1559" w:type="dxa"/>
            <w:shd w:val="clear" w:color="auto" w:fill="auto"/>
          </w:tcPr>
          <w:p w14:paraId="63B2679D" w14:textId="77777777" w:rsidR="002E30EF" w:rsidRPr="00AD2DAC" w:rsidRDefault="002E30EF" w:rsidP="00F148ED"/>
        </w:tc>
      </w:tr>
      <w:tr w:rsidR="002E30EF" w:rsidRPr="00AD2DAC" w14:paraId="63B267A4" w14:textId="77777777" w:rsidTr="00F148ED">
        <w:tc>
          <w:tcPr>
            <w:tcW w:w="1134" w:type="dxa"/>
            <w:shd w:val="clear" w:color="auto" w:fill="auto"/>
          </w:tcPr>
          <w:p w14:paraId="63B2679F" w14:textId="77777777" w:rsidR="002E30EF" w:rsidRPr="00AD2DAC" w:rsidRDefault="002E30EF" w:rsidP="00F148ED"/>
        </w:tc>
        <w:tc>
          <w:tcPr>
            <w:tcW w:w="1337" w:type="dxa"/>
            <w:shd w:val="clear" w:color="auto" w:fill="auto"/>
          </w:tcPr>
          <w:p w14:paraId="63B267A0" w14:textId="77777777" w:rsidR="002E30EF" w:rsidRPr="00AD2DAC" w:rsidRDefault="002E30EF" w:rsidP="00F148ED"/>
        </w:tc>
        <w:tc>
          <w:tcPr>
            <w:tcW w:w="2032" w:type="dxa"/>
            <w:shd w:val="clear" w:color="auto" w:fill="auto"/>
          </w:tcPr>
          <w:p w14:paraId="63B267A1" w14:textId="77777777" w:rsidR="002E30EF" w:rsidRPr="00AD2DAC" w:rsidRDefault="002E30EF" w:rsidP="00F148ED"/>
        </w:tc>
        <w:tc>
          <w:tcPr>
            <w:tcW w:w="3827" w:type="dxa"/>
            <w:shd w:val="clear" w:color="auto" w:fill="auto"/>
          </w:tcPr>
          <w:p w14:paraId="63B267A2" w14:textId="77777777" w:rsidR="002E30EF" w:rsidRPr="00AD2DAC" w:rsidRDefault="002E30EF" w:rsidP="00F148ED"/>
        </w:tc>
        <w:tc>
          <w:tcPr>
            <w:tcW w:w="1559" w:type="dxa"/>
            <w:shd w:val="clear" w:color="auto" w:fill="auto"/>
          </w:tcPr>
          <w:p w14:paraId="63B267A3" w14:textId="77777777" w:rsidR="002E30EF" w:rsidRPr="00AD2DAC" w:rsidRDefault="002E30EF" w:rsidP="00F148ED"/>
        </w:tc>
      </w:tr>
    </w:tbl>
    <w:p w14:paraId="63B267A5" w14:textId="77777777" w:rsidR="007D3CA4" w:rsidRDefault="007D3CA4" w:rsidP="002E30EF"/>
    <w:p w14:paraId="63B267A6" w14:textId="77777777" w:rsidR="002E30EF" w:rsidRPr="00AD2DAC" w:rsidRDefault="002E30EF" w:rsidP="002E30EF">
      <w:r w:rsidRPr="00AD2DAC">
        <w:t xml:space="preserve">Related </w:t>
      </w:r>
      <w:r>
        <w:t>d</w:t>
      </w:r>
      <w:r w:rsidRPr="00AD2DAC">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2E30EF" w:rsidRPr="00AD2DAC" w14:paraId="63B267A9" w14:textId="77777777" w:rsidTr="00F148ED">
        <w:trPr>
          <w:tblHeader/>
        </w:trPr>
        <w:tc>
          <w:tcPr>
            <w:tcW w:w="4503" w:type="dxa"/>
            <w:shd w:val="clear" w:color="auto" w:fill="DDD9C3"/>
          </w:tcPr>
          <w:p w14:paraId="63B267A7" w14:textId="77777777" w:rsidR="002E30EF" w:rsidRPr="00AD2DAC" w:rsidRDefault="002E30EF" w:rsidP="00F148ED">
            <w:r w:rsidRPr="00AD2DAC">
              <w:t>Document</w:t>
            </w:r>
          </w:p>
        </w:tc>
        <w:tc>
          <w:tcPr>
            <w:tcW w:w="5386" w:type="dxa"/>
            <w:shd w:val="clear" w:color="auto" w:fill="DDD9C3"/>
          </w:tcPr>
          <w:p w14:paraId="63B267A8" w14:textId="77777777" w:rsidR="002E30EF" w:rsidRPr="00AD2DAC" w:rsidRDefault="002E30EF" w:rsidP="00F148ED">
            <w:r w:rsidRPr="00AD2DAC">
              <w:t>Location</w:t>
            </w:r>
          </w:p>
        </w:tc>
      </w:tr>
      <w:tr w:rsidR="002E30EF" w:rsidRPr="00AD2DAC" w14:paraId="63B267AC" w14:textId="77777777" w:rsidTr="00F148ED">
        <w:tc>
          <w:tcPr>
            <w:tcW w:w="4503" w:type="dxa"/>
          </w:tcPr>
          <w:p w14:paraId="63B267AA" w14:textId="77777777" w:rsidR="002E30EF" w:rsidRPr="00AD2DAC" w:rsidRDefault="002E30EF" w:rsidP="00F148ED"/>
        </w:tc>
        <w:tc>
          <w:tcPr>
            <w:tcW w:w="5386" w:type="dxa"/>
          </w:tcPr>
          <w:p w14:paraId="63B267AB" w14:textId="77777777" w:rsidR="002E30EF" w:rsidRPr="00AD2DAC" w:rsidRDefault="002E30EF" w:rsidP="00F148ED"/>
        </w:tc>
      </w:tr>
    </w:tbl>
    <w:p w14:paraId="63B267AD" w14:textId="77777777" w:rsidR="002E30EF" w:rsidRPr="007941D5" w:rsidRDefault="002E30EF" w:rsidP="002E30EF">
      <w:pPr>
        <w:pStyle w:val="Heading"/>
      </w:pPr>
      <w:r w:rsidRPr="00CD4E56">
        <w:br w:type="page"/>
      </w:r>
      <w:bookmarkStart w:id="96" w:name="_Toc165697481"/>
      <w:r w:rsidRPr="007941D5">
        <w:lastRenderedPageBreak/>
        <w:t>Table of Contents</w:t>
      </w:r>
    </w:p>
    <w:bookmarkStart w:id="97" w:name="_Toc75320751"/>
    <w:bookmarkStart w:id="98" w:name="_Toc75329054"/>
    <w:bookmarkStart w:id="99" w:name="_Toc138486080"/>
    <w:bookmarkEnd w:id="96"/>
    <w:p w14:paraId="572BF4DA" w14:textId="77777777" w:rsidR="00BA3CE9" w:rsidRDefault="002E30EF">
      <w:pPr>
        <w:pStyle w:val="TOC1"/>
        <w:rPr>
          <w:rFonts w:asciiTheme="minorHAnsi" w:eastAsiaTheme="minorEastAsia" w:hAnsiTheme="minorHAnsi" w:cstheme="minorBidi"/>
          <w:b w:val="0"/>
          <w:caps w:val="0"/>
          <w:noProof/>
          <w:szCs w:val="22"/>
        </w:rPr>
      </w:pPr>
      <w:r w:rsidRPr="00AF3A10">
        <w:rPr>
          <w:rFonts w:cs="Arial"/>
          <w:sz w:val="16"/>
          <w:szCs w:val="16"/>
        </w:rPr>
        <w:fldChar w:fldCharType="begin"/>
      </w:r>
      <w:r w:rsidRPr="00AF3A10">
        <w:rPr>
          <w:rFonts w:cs="Arial"/>
          <w:sz w:val="16"/>
          <w:szCs w:val="16"/>
        </w:rPr>
        <w:instrText xml:space="preserve"> TOC \h \z \t "Heading 1,1,Heading 2,2,Heading 3,3" </w:instrText>
      </w:r>
      <w:r w:rsidRPr="00AF3A10">
        <w:rPr>
          <w:rFonts w:cs="Arial"/>
          <w:sz w:val="16"/>
          <w:szCs w:val="16"/>
        </w:rPr>
        <w:fldChar w:fldCharType="separate"/>
      </w:r>
      <w:hyperlink w:anchor="_Toc494184294" w:history="1">
        <w:r w:rsidR="00BA3CE9" w:rsidRPr="00D91828">
          <w:rPr>
            <w:rStyle w:val="Hyperlink"/>
            <w:noProof/>
          </w:rPr>
          <w:t>1</w:t>
        </w:r>
        <w:r w:rsidR="00BA3CE9">
          <w:rPr>
            <w:rFonts w:asciiTheme="minorHAnsi" w:eastAsiaTheme="minorEastAsia" w:hAnsiTheme="minorHAnsi" w:cstheme="minorBidi"/>
            <w:b w:val="0"/>
            <w:caps w:val="0"/>
            <w:noProof/>
            <w:szCs w:val="22"/>
          </w:rPr>
          <w:tab/>
        </w:r>
        <w:r w:rsidR="00BA3CE9" w:rsidRPr="00D91828">
          <w:rPr>
            <w:rStyle w:val="Hyperlink"/>
            <w:noProof/>
          </w:rPr>
          <w:t>INTRODUCTION</w:t>
        </w:r>
        <w:r w:rsidR="00BA3CE9">
          <w:rPr>
            <w:noProof/>
            <w:webHidden/>
          </w:rPr>
          <w:tab/>
        </w:r>
        <w:r w:rsidR="00BA3CE9">
          <w:rPr>
            <w:noProof/>
            <w:webHidden/>
          </w:rPr>
          <w:fldChar w:fldCharType="begin"/>
        </w:r>
        <w:r w:rsidR="00BA3CE9">
          <w:rPr>
            <w:noProof/>
            <w:webHidden/>
          </w:rPr>
          <w:instrText xml:space="preserve"> PAGEREF _Toc494184294 \h </w:instrText>
        </w:r>
        <w:r w:rsidR="00BA3CE9">
          <w:rPr>
            <w:noProof/>
            <w:webHidden/>
          </w:rPr>
        </w:r>
        <w:r w:rsidR="00BA3CE9">
          <w:rPr>
            <w:noProof/>
            <w:webHidden/>
          </w:rPr>
          <w:fldChar w:fldCharType="separate"/>
        </w:r>
        <w:r w:rsidR="00BA3CE9">
          <w:rPr>
            <w:noProof/>
            <w:webHidden/>
          </w:rPr>
          <w:t>6</w:t>
        </w:r>
        <w:r w:rsidR="00BA3CE9">
          <w:rPr>
            <w:noProof/>
            <w:webHidden/>
          </w:rPr>
          <w:fldChar w:fldCharType="end"/>
        </w:r>
      </w:hyperlink>
    </w:p>
    <w:p w14:paraId="4C5D2690" w14:textId="77777777" w:rsidR="00BA3CE9" w:rsidRDefault="00816921">
      <w:pPr>
        <w:pStyle w:val="TOC2"/>
        <w:rPr>
          <w:rFonts w:asciiTheme="minorHAnsi" w:eastAsiaTheme="minorEastAsia" w:hAnsiTheme="minorHAnsi" w:cstheme="minorBidi"/>
          <w:szCs w:val="22"/>
        </w:rPr>
      </w:pPr>
      <w:hyperlink w:anchor="_Toc494184295" w:history="1">
        <w:r w:rsidR="00BA3CE9" w:rsidRPr="00D91828">
          <w:rPr>
            <w:rStyle w:val="Hyperlink"/>
          </w:rPr>
          <w:t>1.1.</w:t>
        </w:r>
        <w:r w:rsidR="00BA3CE9">
          <w:rPr>
            <w:rFonts w:asciiTheme="minorHAnsi" w:eastAsiaTheme="minorEastAsia" w:hAnsiTheme="minorHAnsi" w:cstheme="minorBidi"/>
            <w:szCs w:val="22"/>
          </w:rPr>
          <w:tab/>
        </w:r>
        <w:r w:rsidR="00BA3CE9" w:rsidRPr="00D91828">
          <w:rPr>
            <w:rStyle w:val="Hyperlink"/>
          </w:rPr>
          <w:t>Purpose</w:t>
        </w:r>
        <w:r w:rsidR="00BA3CE9">
          <w:rPr>
            <w:webHidden/>
          </w:rPr>
          <w:tab/>
        </w:r>
        <w:r w:rsidR="00BA3CE9">
          <w:rPr>
            <w:webHidden/>
          </w:rPr>
          <w:fldChar w:fldCharType="begin"/>
        </w:r>
        <w:r w:rsidR="00BA3CE9">
          <w:rPr>
            <w:webHidden/>
          </w:rPr>
          <w:instrText xml:space="preserve"> PAGEREF _Toc494184295 \h </w:instrText>
        </w:r>
        <w:r w:rsidR="00BA3CE9">
          <w:rPr>
            <w:webHidden/>
          </w:rPr>
        </w:r>
        <w:r w:rsidR="00BA3CE9">
          <w:rPr>
            <w:webHidden/>
          </w:rPr>
          <w:fldChar w:fldCharType="separate"/>
        </w:r>
        <w:r w:rsidR="00BA3CE9">
          <w:rPr>
            <w:webHidden/>
          </w:rPr>
          <w:t>6</w:t>
        </w:r>
        <w:r w:rsidR="00BA3CE9">
          <w:rPr>
            <w:webHidden/>
          </w:rPr>
          <w:fldChar w:fldCharType="end"/>
        </w:r>
      </w:hyperlink>
    </w:p>
    <w:p w14:paraId="2C9D3436" w14:textId="77777777" w:rsidR="00BA3CE9" w:rsidRDefault="00816921">
      <w:pPr>
        <w:pStyle w:val="TOC2"/>
        <w:rPr>
          <w:rFonts w:asciiTheme="minorHAnsi" w:eastAsiaTheme="minorEastAsia" w:hAnsiTheme="minorHAnsi" w:cstheme="minorBidi"/>
          <w:szCs w:val="22"/>
        </w:rPr>
      </w:pPr>
      <w:hyperlink w:anchor="_Toc494184296" w:history="1">
        <w:r w:rsidR="00BA3CE9" w:rsidRPr="00D91828">
          <w:rPr>
            <w:rStyle w:val="Hyperlink"/>
          </w:rPr>
          <w:t>1.2.</w:t>
        </w:r>
        <w:r w:rsidR="00BA3CE9">
          <w:rPr>
            <w:rFonts w:asciiTheme="minorHAnsi" w:eastAsiaTheme="minorEastAsia" w:hAnsiTheme="minorHAnsi" w:cstheme="minorBidi"/>
            <w:szCs w:val="22"/>
          </w:rPr>
          <w:tab/>
        </w:r>
        <w:r w:rsidR="00BA3CE9" w:rsidRPr="00D91828">
          <w:rPr>
            <w:rStyle w:val="Hyperlink"/>
          </w:rPr>
          <w:t>Scope of Work</w:t>
        </w:r>
        <w:r w:rsidR="00BA3CE9">
          <w:rPr>
            <w:webHidden/>
          </w:rPr>
          <w:tab/>
        </w:r>
        <w:r w:rsidR="00BA3CE9">
          <w:rPr>
            <w:webHidden/>
          </w:rPr>
          <w:fldChar w:fldCharType="begin"/>
        </w:r>
        <w:r w:rsidR="00BA3CE9">
          <w:rPr>
            <w:webHidden/>
          </w:rPr>
          <w:instrText xml:space="preserve"> PAGEREF _Toc494184296 \h </w:instrText>
        </w:r>
        <w:r w:rsidR="00BA3CE9">
          <w:rPr>
            <w:webHidden/>
          </w:rPr>
        </w:r>
        <w:r w:rsidR="00BA3CE9">
          <w:rPr>
            <w:webHidden/>
          </w:rPr>
          <w:fldChar w:fldCharType="separate"/>
        </w:r>
        <w:r w:rsidR="00BA3CE9">
          <w:rPr>
            <w:webHidden/>
          </w:rPr>
          <w:t>6</w:t>
        </w:r>
        <w:r w:rsidR="00BA3CE9">
          <w:rPr>
            <w:webHidden/>
          </w:rPr>
          <w:fldChar w:fldCharType="end"/>
        </w:r>
      </w:hyperlink>
    </w:p>
    <w:p w14:paraId="25E8C38D" w14:textId="77777777" w:rsidR="00BA3CE9" w:rsidRDefault="00816921">
      <w:pPr>
        <w:pStyle w:val="TOC2"/>
        <w:rPr>
          <w:rFonts w:asciiTheme="minorHAnsi" w:eastAsiaTheme="minorEastAsia" w:hAnsiTheme="minorHAnsi" w:cstheme="minorBidi"/>
          <w:szCs w:val="22"/>
        </w:rPr>
      </w:pPr>
      <w:hyperlink w:anchor="_Toc494184297" w:history="1">
        <w:r w:rsidR="00BA3CE9" w:rsidRPr="00D91828">
          <w:rPr>
            <w:rStyle w:val="Hyperlink"/>
          </w:rPr>
          <w:t>1.3.</w:t>
        </w:r>
        <w:r w:rsidR="00BA3CE9">
          <w:rPr>
            <w:rFonts w:asciiTheme="minorHAnsi" w:eastAsiaTheme="minorEastAsia" w:hAnsiTheme="minorHAnsi" w:cstheme="minorBidi"/>
            <w:szCs w:val="22"/>
          </w:rPr>
          <w:tab/>
        </w:r>
        <w:r w:rsidR="00BA3CE9" w:rsidRPr="00D91828">
          <w:rPr>
            <w:rStyle w:val="Hyperlink"/>
          </w:rPr>
          <w:t>Out of Scope</w:t>
        </w:r>
        <w:r w:rsidR="00BA3CE9">
          <w:rPr>
            <w:webHidden/>
          </w:rPr>
          <w:tab/>
        </w:r>
        <w:r w:rsidR="00BA3CE9">
          <w:rPr>
            <w:webHidden/>
          </w:rPr>
          <w:fldChar w:fldCharType="begin"/>
        </w:r>
        <w:r w:rsidR="00BA3CE9">
          <w:rPr>
            <w:webHidden/>
          </w:rPr>
          <w:instrText xml:space="preserve"> PAGEREF _Toc494184297 \h </w:instrText>
        </w:r>
        <w:r w:rsidR="00BA3CE9">
          <w:rPr>
            <w:webHidden/>
          </w:rPr>
        </w:r>
        <w:r w:rsidR="00BA3CE9">
          <w:rPr>
            <w:webHidden/>
          </w:rPr>
          <w:fldChar w:fldCharType="separate"/>
        </w:r>
        <w:r w:rsidR="00BA3CE9">
          <w:rPr>
            <w:webHidden/>
          </w:rPr>
          <w:t>6</w:t>
        </w:r>
        <w:r w:rsidR="00BA3CE9">
          <w:rPr>
            <w:webHidden/>
          </w:rPr>
          <w:fldChar w:fldCharType="end"/>
        </w:r>
      </w:hyperlink>
    </w:p>
    <w:p w14:paraId="6DA2BA15" w14:textId="77777777" w:rsidR="00BA3CE9" w:rsidRDefault="00816921">
      <w:pPr>
        <w:pStyle w:val="TOC2"/>
        <w:rPr>
          <w:rFonts w:asciiTheme="minorHAnsi" w:eastAsiaTheme="minorEastAsia" w:hAnsiTheme="minorHAnsi" w:cstheme="minorBidi"/>
          <w:szCs w:val="22"/>
        </w:rPr>
      </w:pPr>
      <w:hyperlink w:anchor="_Toc494184298" w:history="1">
        <w:r w:rsidR="00BA3CE9" w:rsidRPr="00D91828">
          <w:rPr>
            <w:rStyle w:val="Hyperlink"/>
          </w:rPr>
          <w:t>1.4.</w:t>
        </w:r>
        <w:r w:rsidR="00BA3CE9">
          <w:rPr>
            <w:rFonts w:asciiTheme="minorHAnsi" w:eastAsiaTheme="minorEastAsia" w:hAnsiTheme="minorHAnsi" w:cstheme="minorBidi"/>
            <w:szCs w:val="22"/>
          </w:rPr>
          <w:tab/>
        </w:r>
        <w:r w:rsidR="00BA3CE9" w:rsidRPr="00D91828">
          <w:rPr>
            <w:rStyle w:val="Hyperlink"/>
          </w:rPr>
          <w:t>As-Is State</w:t>
        </w:r>
        <w:r w:rsidR="00BA3CE9">
          <w:rPr>
            <w:webHidden/>
          </w:rPr>
          <w:tab/>
        </w:r>
        <w:r w:rsidR="00BA3CE9">
          <w:rPr>
            <w:webHidden/>
          </w:rPr>
          <w:fldChar w:fldCharType="begin"/>
        </w:r>
        <w:r w:rsidR="00BA3CE9">
          <w:rPr>
            <w:webHidden/>
          </w:rPr>
          <w:instrText xml:space="preserve"> PAGEREF _Toc494184298 \h </w:instrText>
        </w:r>
        <w:r w:rsidR="00BA3CE9">
          <w:rPr>
            <w:webHidden/>
          </w:rPr>
        </w:r>
        <w:r w:rsidR="00BA3CE9">
          <w:rPr>
            <w:webHidden/>
          </w:rPr>
          <w:fldChar w:fldCharType="separate"/>
        </w:r>
        <w:r w:rsidR="00BA3CE9">
          <w:rPr>
            <w:webHidden/>
          </w:rPr>
          <w:t>6</w:t>
        </w:r>
        <w:r w:rsidR="00BA3CE9">
          <w:rPr>
            <w:webHidden/>
          </w:rPr>
          <w:fldChar w:fldCharType="end"/>
        </w:r>
      </w:hyperlink>
    </w:p>
    <w:p w14:paraId="16C9AADF" w14:textId="77777777" w:rsidR="00BA3CE9" w:rsidRDefault="00816921">
      <w:pPr>
        <w:pStyle w:val="TOC2"/>
        <w:rPr>
          <w:rFonts w:asciiTheme="minorHAnsi" w:eastAsiaTheme="minorEastAsia" w:hAnsiTheme="minorHAnsi" w:cstheme="minorBidi"/>
          <w:szCs w:val="22"/>
        </w:rPr>
      </w:pPr>
      <w:hyperlink w:anchor="_Toc494184299" w:history="1">
        <w:r w:rsidR="00BA3CE9" w:rsidRPr="00D91828">
          <w:rPr>
            <w:rStyle w:val="Hyperlink"/>
          </w:rPr>
          <w:t>1.5.</w:t>
        </w:r>
        <w:r w:rsidR="00BA3CE9">
          <w:rPr>
            <w:rFonts w:asciiTheme="minorHAnsi" w:eastAsiaTheme="minorEastAsia" w:hAnsiTheme="minorHAnsi" w:cstheme="minorBidi"/>
            <w:szCs w:val="22"/>
          </w:rPr>
          <w:tab/>
        </w:r>
        <w:r w:rsidR="00BA3CE9" w:rsidRPr="00D91828">
          <w:rPr>
            <w:rStyle w:val="Hyperlink"/>
          </w:rPr>
          <w:t>Contributing Stakeholders</w:t>
        </w:r>
        <w:r w:rsidR="00BA3CE9">
          <w:rPr>
            <w:webHidden/>
          </w:rPr>
          <w:tab/>
        </w:r>
        <w:r w:rsidR="00BA3CE9">
          <w:rPr>
            <w:webHidden/>
          </w:rPr>
          <w:fldChar w:fldCharType="begin"/>
        </w:r>
        <w:r w:rsidR="00BA3CE9">
          <w:rPr>
            <w:webHidden/>
          </w:rPr>
          <w:instrText xml:space="preserve"> PAGEREF _Toc494184299 \h </w:instrText>
        </w:r>
        <w:r w:rsidR="00BA3CE9">
          <w:rPr>
            <w:webHidden/>
          </w:rPr>
        </w:r>
        <w:r w:rsidR="00BA3CE9">
          <w:rPr>
            <w:webHidden/>
          </w:rPr>
          <w:fldChar w:fldCharType="separate"/>
        </w:r>
        <w:r w:rsidR="00BA3CE9">
          <w:rPr>
            <w:webHidden/>
          </w:rPr>
          <w:t>6</w:t>
        </w:r>
        <w:r w:rsidR="00BA3CE9">
          <w:rPr>
            <w:webHidden/>
          </w:rPr>
          <w:fldChar w:fldCharType="end"/>
        </w:r>
      </w:hyperlink>
    </w:p>
    <w:p w14:paraId="51ACEE93" w14:textId="77777777" w:rsidR="00BA3CE9" w:rsidRDefault="00816921">
      <w:pPr>
        <w:pStyle w:val="TOC2"/>
        <w:rPr>
          <w:rFonts w:asciiTheme="minorHAnsi" w:eastAsiaTheme="minorEastAsia" w:hAnsiTheme="minorHAnsi" w:cstheme="minorBidi"/>
          <w:szCs w:val="22"/>
        </w:rPr>
      </w:pPr>
      <w:hyperlink w:anchor="_Toc494184300" w:history="1">
        <w:r w:rsidR="00BA3CE9" w:rsidRPr="00D91828">
          <w:rPr>
            <w:rStyle w:val="Hyperlink"/>
          </w:rPr>
          <w:t>1.6.</w:t>
        </w:r>
        <w:r w:rsidR="00BA3CE9">
          <w:rPr>
            <w:rFonts w:asciiTheme="minorHAnsi" w:eastAsiaTheme="minorEastAsia" w:hAnsiTheme="minorHAnsi" w:cstheme="minorBidi"/>
            <w:szCs w:val="22"/>
          </w:rPr>
          <w:tab/>
        </w:r>
        <w:r w:rsidR="00BA3CE9" w:rsidRPr="00D91828">
          <w:rPr>
            <w:rStyle w:val="Hyperlink"/>
          </w:rPr>
          <w:t>References</w:t>
        </w:r>
        <w:r w:rsidR="00BA3CE9">
          <w:rPr>
            <w:webHidden/>
          </w:rPr>
          <w:tab/>
        </w:r>
        <w:r w:rsidR="00BA3CE9">
          <w:rPr>
            <w:webHidden/>
          </w:rPr>
          <w:fldChar w:fldCharType="begin"/>
        </w:r>
        <w:r w:rsidR="00BA3CE9">
          <w:rPr>
            <w:webHidden/>
          </w:rPr>
          <w:instrText xml:space="preserve"> PAGEREF _Toc494184300 \h </w:instrText>
        </w:r>
        <w:r w:rsidR="00BA3CE9">
          <w:rPr>
            <w:webHidden/>
          </w:rPr>
        </w:r>
        <w:r w:rsidR="00BA3CE9">
          <w:rPr>
            <w:webHidden/>
          </w:rPr>
          <w:fldChar w:fldCharType="separate"/>
        </w:r>
        <w:r w:rsidR="00BA3CE9">
          <w:rPr>
            <w:webHidden/>
          </w:rPr>
          <w:t>7</w:t>
        </w:r>
        <w:r w:rsidR="00BA3CE9">
          <w:rPr>
            <w:webHidden/>
          </w:rPr>
          <w:fldChar w:fldCharType="end"/>
        </w:r>
      </w:hyperlink>
    </w:p>
    <w:p w14:paraId="724954C4" w14:textId="77777777" w:rsidR="00BA3CE9" w:rsidRDefault="00816921">
      <w:pPr>
        <w:pStyle w:val="TOC2"/>
        <w:rPr>
          <w:rFonts w:asciiTheme="minorHAnsi" w:eastAsiaTheme="minorEastAsia" w:hAnsiTheme="minorHAnsi" w:cstheme="minorBidi"/>
          <w:szCs w:val="22"/>
        </w:rPr>
      </w:pPr>
      <w:hyperlink w:anchor="_Toc494184301" w:history="1">
        <w:r w:rsidR="00BA3CE9" w:rsidRPr="00D91828">
          <w:rPr>
            <w:rStyle w:val="Hyperlink"/>
          </w:rPr>
          <w:t>1.7.</w:t>
        </w:r>
        <w:r w:rsidR="00BA3CE9">
          <w:rPr>
            <w:rFonts w:asciiTheme="minorHAnsi" w:eastAsiaTheme="minorEastAsia" w:hAnsiTheme="minorHAnsi" w:cstheme="minorBidi"/>
            <w:szCs w:val="22"/>
          </w:rPr>
          <w:tab/>
        </w:r>
        <w:r w:rsidR="00BA3CE9" w:rsidRPr="00D91828">
          <w:rPr>
            <w:rStyle w:val="Hyperlink"/>
          </w:rPr>
          <w:t>Assumptions and Constraints</w:t>
        </w:r>
        <w:r w:rsidR="00BA3CE9">
          <w:rPr>
            <w:webHidden/>
          </w:rPr>
          <w:tab/>
        </w:r>
        <w:r w:rsidR="00BA3CE9">
          <w:rPr>
            <w:webHidden/>
          </w:rPr>
          <w:fldChar w:fldCharType="begin"/>
        </w:r>
        <w:r w:rsidR="00BA3CE9">
          <w:rPr>
            <w:webHidden/>
          </w:rPr>
          <w:instrText xml:space="preserve"> PAGEREF _Toc494184301 \h </w:instrText>
        </w:r>
        <w:r w:rsidR="00BA3CE9">
          <w:rPr>
            <w:webHidden/>
          </w:rPr>
        </w:r>
        <w:r w:rsidR="00BA3CE9">
          <w:rPr>
            <w:webHidden/>
          </w:rPr>
          <w:fldChar w:fldCharType="separate"/>
        </w:r>
        <w:r w:rsidR="00BA3CE9">
          <w:rPr>
            <w:webHidden/>
          </w:rPr>
          <w:t>7</w:t>
        </w:r>
        <w:r w:rsidR="00BA3CE9">
          <w:rPr>
            <w:webHidden/>
          </w:rPr>
          <w:fldChar w:fldCharType="end"/>
        </w:r>
      </w:hyperlink>
    </w:p>
    <w:p w14:paraId="0245DB78"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02" w:history="1">
        <w:r w:rsidR="00BA3CE9" w:rsidRPr="00D91828">
          <w:rPr>
            <w:rStyle w:val="Hyperlink"/>
            <w:noProof/>
          </w:rPr>
          <w:t>1.7.1.</w:t>
        </w:r>
        <w:r w:rsidR="00BA3CE9">
          <w:rPr>
            <w:rFonts w:asciiTheme="minorHAnsi" w:eastAsiaTheme="minorEastAsia" w:hAnsiTheme="minorHAnsi" w:cstheme="minorBidi"/>
            <w:noProof/>
            <w:szCs w:val="22"/>
          </w:rPr>
          <w:tab/>
        </w:r>
        <w:r w:rsidR="00BA3CE9" w:rsidRPr="00D91828">
          <w:rPr>
            <w:rStyle w:val="Hyperlink"/>
            <w:noProof/>
          </w:rPr>
          <w:t>Assumptions</w:t>
        </w:r>
        <w:r w:rsidR="00BA3CE9">
          <w:rPr>
            <w:noProof/>
            <w:webHidden/>
          </w:rPr>
          <w:tab/>
        </w:r>
        <w:r w:rsidR="00BA3CE9">
          <w:rPr>
            <w:noProof/>
            <w:webHidden/>
          </w:rPr>
          <w:fldChar w:fldCharType="begin"/>
        </w:r>
        <w:r w:rsidR="00BA3CE9">
          <w:rPr>
            <w:noProof/>
            <w:webHidden/>
          </w:rPr>
          <w:instrText xml:space="preserve"> PAGEREF _Toc494184302 \h </w:instrText>
        </w:r>
        <w:r w:rsidR="00BA3CE9">
          <w:rPr>
            <w:noProof/>
            <w:webHidden/>
          </w:rPr>
        </w:r>
        <w:r w:rsidR="00BA3CE9">
          <w:rPr>
            <w:noProof/>
            <w:webHidden/>
          </w:rPr>
          <w:fldChar w:fldCharType="separate"/>
        </w:r>
        <w:r w:rsidR="00BA3CE9">
          <w:rPr>
            <w:noProof/>
            <w:webHidden/>
          </w:rPr>
          <w:t>7</w:t>
        </w:r>
        <w:r w:rsidR="00BA3CE9">
          <w:rPr>
            <w:noProof/>
            <w:webHidden/>
          </w:rPr>
          <w:fldChar w:fldCharType="end"/>
        </w:r>
      </w:hyperlink>
    </w:p>
    <w:p w14:paraId="4D012C3C"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03" w:history="1">
        <w:r w:rsidR="00BA3CE9" w:rsidRPr="00D91828">
          <w:rPr>
            <w:rStyle w:val="Hyperlink"/>
            <w:noProof/>
          </w:rPr>
          <w:t>1.7.2.</w:t>
        </w:r>
        <w:r w:rsidR="00BA3CE9">
          <w:rPr>
            <w:rFonts w:asciiTheme="minorHAnsi" w:eastAsiaTheme="minorEastAsia" w:hAnsiTheme="minorHAnsi" w:cstheme="minorBidi"/>
            <w:noProof/>
            <w:szCs w:val="22"/>
          </w:rPr>
          <w:tab/>
        </w:r>
        <w:r w:rsidR="00BA3CE9" w:rsidRPr="00D91828">
          <w:rPr>
            <w:rStyle w:val="Hyperlink"/>
            <w:noProof/>
          </w:rPr>
          <w:t>Constraints</w:t>
        </w:r>
        <w:r w:rsidR="00BA3CE9">
          <w:rPr>
            <w:noProof/>
            <w:webHidden/>
          </w:rPr>
          <w:tab/>
        </w:r>
        <w:r w:rsidR="00BA3CE9">
          <w:rPr>
            <w:noProof/>
            <w:webHidden/>
          </w:rPr>
          <w:fldChar w:fldCharType="begin"/>
        </w:r>
        <w:r w:rsidR="00BA3CE9">
          <w:rPr>
            <w:noProof/>
            <w:webHidden/>
          </w:rPr>
          <w:instrText xml:space="preserve"> PAGEREF _Toc494184303 \h </w:instrText>
        </w:r>
        <w:r w:rsidR="00BA3CE9">
          <w:rPr>
            <w:noProof/>
            <w:webHidden/>
          </w:rPr>
        </w:r>
        <w:r w:rsidR="00BA3CE9">
          <w:rPr>
            <w:noProof/>
            <w:webHidden/>
          </w:rPr>
          <w:fldChar w:fldCharType="separate"/>
        </w:r>
        <w:r w:rsidR="00BA3CE9">
          <w:rPr>
            <w:noProof/>
            <w:webHidden/>
          </w:rPr>
          <w:t>7</w:t>
        </w:r>
        <w:r w:rsidR="00BA3CE9">
          <w:rPr>
            <w:noProof/>
            <w:webHidden/>
          </w:rPr>
          <w:fldChar w:fldCharType="end"/>
        </w:r>
      </w:hyperlink>
    </w:p>
    <w:p w14:paraId="410AE8FE"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04" w:history="1">
        <w:r w:rsidR="00BA3CE9" w:rsidRPr="00D91828">
          <w:rPr>
            <w:rStyle w:val="Hyperlink"/>
            <w:noProof/>
          </w:rPr>
          <w:t>1.7.3.</w:t>
        </w:r>
        <w:r w:rsidR="00BA3CE9">
          <w:rPr>
            <w:rFonts w:asciiTheme="minorHAnsi" w:eastAsiaTheme="minorEastAsia" w:hAnsiTheme="minorHAnsi" w:cstheme="minorBidi"/>
            <w:noProof/>
            <w:szCs w:val="22"/>
          </w:rPr>
          <w:tab/>
        </w:r>
        <w:r w:rsidR="00BA3CE9" w:rsidRPr="00D91828">
          <w:rPr>
            <w:rStyle w:val="Hyperlink"/>
            <w:noProof/>
          </w:rPr>
          <w:t>Dependencies</w:t>
        </w:r>
        <w:r w:rsidR="00BA3CE9">
          <w:rPr>
            <w:noProof/>
            <w:webHidden/>
          </w:rPr>
          <w:tab/>
        </w:r>
        <w:r w:rsidR="00BA3CE9">
          <w:rPr>
            <w:noProof/>
            <w:webHidden/>
          </w:rPr>
          <w:fldChar w:fldCharType="begin"/>
        </w:r>
        <w:r w:rsidR="00BA3CE9">
          <w:rPr>
            <w:noProof/>
            <w:webHidden/>
          </w:rPr>
          <w:instrText xml:space="preserve"> PAGEREF _Toc494184304 \h </w:instrText>
        </w:r>
        <w:r w:rsidR="00BA3CE9">
          <w:rPr>
            <w:noProof/>
            <w:webHidden/>
          </w:rPr>
        </w:r>
        <w:r w:rsidR="00BA3CE9">
          <w:rPr>
            <w:noProof/>
            <w:webHidden/>
          </w:rPr>
          <w:fldChar w:fldCharType="separate"/>
        </w:r>
        <w:r w:rsidR="00BA3CE9">
          <w:rPr>
            <w:noProof/>
            <w:webHidden/>
          </w:rPr>
          <w:t>8</w:t>
        </w:r>
        <w:r w:rsidR="00BA3CE9">
          <w:rPr>
            <w:noProof/>
            <w:webHidden/>
          </w:rPr>
          <w:fldChar w:fldCharType="end"/>
        </w:r>
      </w:hyperlink>
    </w:p>
    <w:p w14:paraId="5A993808"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05" w:history="1">
        <w:r w:rsidR="00BA3CE9" w:rsidRPr="00D91828">
          <w:rPr>
            <w:rStyle w:val="Hyperlink"/>
            <w:noProof/>
          </w:rPr>
          <w:t>1.7.4.</w:t>
        </w:r>
        <w:r w:rsidR="00BA3CE9">
          <w:rPr>
            <w:rFonts w:asciiTheme="minorHAnsi" w:eastAsiaTheme="minorEastAsia" w:hAnsiTheme="minorHAnsi" w:cstheme="minorBidi"/>
            <w:noProof/>
            <w:szCs w:val="22"/>
          </w:rPr>
          <w:tab/>
        </w:r>
        <w:r w:rsidR="00BA3CE9" w:rsidRPr="00D91828">
          <w:rPr>
            <w:rStyle w:val="Hyperlink"/>
            <w:noProof/>
          </w:rPr>
          <w:t>Business Rules</w:t>
        </w:r>
        <w:r w:rsidR="00BA3CE9">
          <w:rPr>
            <w:noProof/>
            <w:webHidden/>
          </w:rPr>
          <w:tab/>
        </w:r>
        <w:r w:rsidR="00BA3CE9">
          <w:rPr>
            <w:noProof/>
            <w:webHidden/>
          </w:rPr>
          <w:fldChar w:fldCharType="begin"/>
        </w:r>
        <w:r w:rsidR="00BA3CE9">
          <w:rPr>
            <w:noProof/>
            <w:webHidden/>
          </w:rPr>
          <w:instrText xml:space="preserve"> PAGEREF _Toc494184305 \h </w:instrText>
        </w:r>
        <w:r w:rsidR="00BA3CE9">
          <w:rPr>
            <w:noProof/>
            <w:webHidden/>
          </w:rPr>
        </w:r>
        <w:r w:rsidR="00BA3CE9">
          <w:rPr>
            <w:noProof/>
            <w:webHidden/>
          </w:rPr>
          <w:fldChar w:fldCharType="separate"/>
        </w:r>
        <w:r w:rsidR="00BA3CE9">
          <w:rPr>
            <w:noProof/>
            <w:webHidden/>
          </w:rPr>
          <w:t>8</w:t>
        </w:r>
        <w:r w:rsidR="00BA3CE9">
          <w:rPr>
            <w:noProof/>
            <w:webHidden/>
          </w:rPr>
          <w:fldChar w:fldCharType="end"/>
        </w:r>
      </w:hyperlink>
    </w:p>
    <w:p w14:paraId="430769FE" w14:textId="77777777" w:rsidR="00BA3CE9" w:rsidRDefault="00816921">
      <w:pPr>
        <w:pStyle w:val="TOC1"/>
        <w:rPr>
          <w:rFonts w:asciiTheme="minorHAnsi" w:eastAsiaTheme="minorEastAsia" w:hAnsiTheme="minorHAnsi" w:cstheme="minorBidi"/>
          <w:b w:val="0"/>
          <w:caps w:val="0"/>
          <w:noProof/>
          <w:szCs w:val="22"/>
        </w:rPr>
      </w:pPr>
      <w:hyperlink w:anchor="_Toc494184306" w:history="1">
        <w:r w:rsidR="00BA3CE9" w:rsidRPr="00D91828">
          <w:rPr>
            <w:rStyle w:val="Hyperlink"/>
            <w:noProof/>
          </w:rPr>
          <w:t>2</w:t>
        </w:r>
        <w:r w:rsidR="00BA3CE9">
          <w:rPr>
            <w:rFonts w:asciiTheme="minorHAnsi" w:eastAsiaTheme="minorEastAsia" w:hAnsiTheme="minorHAnsi" w:cstheme="minorBidi"/>
            <w:b w:val="0"/>
            <w:caps w:val="0"/>
            <w:noProof/>
            <w:szCs w:val="22"/>
          </w:rPr>
          <w:tab/>
        </w:r>
        <w:r w:rsidR="00BA3CE9" w:rsidRPr="00D91828">
          <w:rPr>
            <w:rStyle w:val="Hyperlink"/>
            <w:noProof/>
          </w:rPr>
          <w:t>Use Cases</w:t>
        </w:r>
        <w:r w:rsidR="00BA3CE9">
          <w:rPr>
            <w:noProof/>
            <w:webHidden/>
          </w:rPr>
          <w:tab/>
        </w:r>
        <w:r w:rsidR="00BA3CE9">
          <w:rPr>
            <w:noProof/>
            <w:webHidden/>
          </w:rPr>
          <w:fldChar w:fldCharType="begin"/>
        </w:r>
        <w:r w:rsidR="00BA3CE9">
          <w:rPr>
            <w:noProof/>
            <w:webHidden/>
          </w:rPr>
          <w:instrText xml:space="preserve"> PAGEREF _Toc494184306 \h </w:instrText>
        </w:r>
        <w:r w:rsidR="00BA3CE9">
          <w:rPr>
            <w:noProof/>
            <w:webHidden/>
          </w:rPr>
        </w:r>
        <w:r w:rsidR="00BA3CE9">
          <w:rPr>
            <w:noProof/>
            <w:webHidden/>
          </w:rPr>
          <w:fldChar w:fldCharType="separate"/>
        </w:r>
        <w:r w:rsidR="00BA3CE9">
          <w:rPr>
            <w:noProof/>
            <w:webHidden/>
          </w:rPr>
          <w:t>8</w:t>
        </w:r>
        <w:r w:rsidR="00BA3CE9">
          <w:rPr>
            <w:noProof/>
            <w:webHidden/>
          </w:rPr>
          <w:fldChar w:fldCharType="end"/>
        </w:r>
      </w:hyperlink>
    </w:p>
    <w:p w14:paraId="0E79FC02" w14:textId="2934B4BE" w:rsidR="00BA3CE9" w:rsidRDefault="00816921">
      <w:pPr>
        <w:pStyle w:val="TOC2"/>
        <w:rPr>
          <w:rFonts w:asciiTheme="minorHAnsi" w:eastAsiaTheme="minorEastAsia" w:hAnsiTheme="minorHAnsi" w:cstheme="minorBidi"/>
          <w:szCs w:val="22"/>
        </w:rPr>
      </w:pPr>
      <w:hyperlink w:anchor="_Toc494184307" w:history="1">
        <w:r w:rsidR="00BA3CE9" w:rsidRPr="00D91828">
          <w:rPr>
            <w:rStyle w:val="Hyperlink"/>
          </w:rPr>
          <w:t>2.1.</w:t>
        </w:r>
        <w:r w:rsidR="00BA3CE9">
          <w:rPr>
            <w:rFonts w:asciiTheme="minorHAnsi" w:eastAsiaTheme="minorEastAsia" w:hAnsiTheme="minorHAnsi" w:cstheme="minorBidi"/>
            <w:szCs w:val="22"/>
          </w:rPr>
          <w:tab/>
        </w:r>
        <w:r w:rsidR="00820A78" w:rsidRPr="00820A78">
          <w:rPr>
            <w:rStyle w:val="Hyperlink"/>
          </w:rPr>
          <w:t>Authentication/Authorization</w:t>
        </w:r>
        <w:r w:rsidR="00BA3CE9">
          <w:rPr>
            <w:webHidden/>
          </w:rPr>
          <w:tab/>
        </w:r>
        <w:r w:rsidR="00BA3CE9">
          <w:rPr>
            <w:webHidden/>
          </w:rPr>
          <w:fldChar w:fldCharType="begin"/>
        </w:r>
        <w:r w:rsidR="00BA3CE9">
          <w:rPr>
            <w:webHidden/>
          </w:rPr>
          <w:instrText xml:space="preserve"> PAGEREF _Toc494184307 \h </w:instrText>
        </w:r>
        <w:r w:rsidR="00BA3CE9">
          <w:rPr>
            <w:webHidden/>
          </w:rPr>
        </w:r>
        <w:r w:rsidR="00BA3CE9">
          <w:rPr>
            <w:webHidden/>
          </w:rPr>
          <w:fldChar w:fldCharType="separate"/>
        </w:r>
        <w:r w:rsidR="00BA3CE9">
          <w:rPr>
            <w:webHidden/>
          </w:rPr>
          <w:t>8</w:t>
        </w:r>
        <w:r w:rsidR="00BA3CE9">
          <w:rPr>
            <w:webHidden/>
          </w:rPr>
          <w:fldChar w:fldCharType="end"/>
        </w:r>
      </w:hyperlink>
    </w:p>
    <w:p w14:paraId="78C59E2F" w14:textId="5B3972BE" w:rsidR="00BA3CE9" w:rsidRDefault="00816921">
      <w:pPr>
        <w:pStyle w:val="TOC2"/>
        <w:rPr>
          <w:rFonts w:asciiTheme="minorHAnsi" w:eastAsiaTheme="minorEastAsia" w:hAnsiTheme="minorHAnsi" w:cstheme="minorBidi"/>
          <w:szCs w:val="22"/>
        </w:rPr>
      </w:pPr>
      <w:hyperlink w:anchor="_Toc494184308" w:history="1">
        <w:r w:rsidR="00BA3CE9" w:rsidRPr="00D91828">
          <w:rPr>
            <w:rStyle w:val="Hyperlink"/>
          </w:rPr>
          <w:t>2.2.</w:t>
        </w:r>
        <w:r w:rsidR="00BA3CE9">
          <w:rPr>
            <w:rFonts w:asciiTheme="minorHAnsi" w:eastAsiaTheme="minorEastAsia" w:hAnsiTheme="minorHAnsi" w:cstheme="minorBidi"/>
            <w:szCs w:val="22"/>
          </w:rPr>
          <w:tab/>
        </w:r>
        <w:r w:rsidR="00820A78" w:rsidRPr="00820A78">
          <w:rPr>
            <w:rStyle w:val="Hyperlink"/>
          </w:rPr>
          <w:t>Client/API Relationship</w:t>
        </w:r>
        <w:r w:rsidR="00820A78">
          <w:rPr>
            <w:rStyle w:val="Hyperlink"/>
          </w:rPr>
          <w:t xml:space="preserve"> </w:t>
        </w:r>
        <w:r w:rsidR="00BA3CE9">
          <w:rPr>
            <w:webHidden/>
          </w:rPr>
          <w:tab/>
        </w:r>
        <w:r w:rsidR="00BA3CE9">
          <w:rPr>
            <w:webHidden/>
          </w:rPr>
          <w:fldChar w:fldCharType="begin"/>
        </w:r>
        <w:r w:rsidR="00BA3CE9">
          <w:rPr>
            <w:webHidden/>
          </w:rPr>
          <w:instrText xml:space="preserve"> PAGEREF _Toc494184308 \h </w:instrText>
        </w:r>
        <w:r w:rsidR="00BA3CE9">
          <w:rPr>
            <w:webHidden/>
          </w:rPr>
        </w:r>
        <w:r w:rsidR="00BA3CE9">
          <w:rPr>
            <w:webHidden/>
          </w:rPr>
          <w:fldChar w:fldCharType="separate"/>
        </w:r>
        <w:r w:rsidR="00BA3CE9">
          <w:rPr>
            <w:webHidden/>
          </w:rPr>
          <w:t>9</w:t>
        </w:r>
        <w:r w:rsidR="00BA3CE9">
          <w:rPr>
            <w:webHidden/>
          </w:rPr>
          <w:fldChar w:fldCharType="end"/>
        </w:r>
      </w:hyperlink>
    </w:p>
    <w:p w14:paraId="50525986" w14:textId="6438C10C" w:rsidR="00BA3CE9" w:rsidRDefault="00816921">
      <w:pPr>
        <w:pStyle w:val="TOC2"/>
        <w:rPr>
          <w:rFonts w:asciiTheme="minorHAnsi" w:eastAsiaTheme="minorEastAsia" w:hAnsiTheme="minorHAnsi" w:cstheme="minorBidi"/>
          <w:szCs w:val="22"/>
        </w:rPr>
      </w:pPr>
      <w:hyperlink w:anchor="_Toc494184309" w:history="1">
        <w:r w:rsidR="00BA3CE9" w:rsidRPr="00D91828">
          <w:rPr>
            <w:rStyle w:val="Hyperlink"/>
          </w:rPr>
          <w:t>2.3.</w:t>
        </w:r>
        <w:r w:rsidR="00BA3CE9">
          <w:rPr>
            <w:rFonts w:asciiTheme="minorHAnsi" w:eastAsiaTheme="minorEastAsia" w:hAnsiTheme="minorHAnsi" w:cstheme="minorBidi"/>
            <w:szCs w:val="22"/>
          </w:rPr>
          <w:tab/>
        </w:r>
        <w:r w:rsidR="00C275E0">
          <w:rPr>
            <w:rFonts w:asciiTheme="minorHAnsi" w:eastAsiaTheme="minorEastAsia" w:hAnsiTheme="minorHAnsi" w:cstheme="minorBidi"/>
            <w:szCs w:val="22"/>
          </w:rPr>
          <w:t xml:space="preserve">Api to Api Relationship </w:t>
        </w:r>
        <w:r w:rsidR="00BA3CE9">
          <w:rPr>
            <w:webHidden/>
          </w:rPr>
          <w:tab/>
        </w:r>
        <w:r w:rsidR="00BA3CE9">
          <w:rPr>
            <w:webHidden/>
          </w:rPr>
          <w:fldChar w:fldCharType="begin"/>
        </w:r>
        <w:r w:rsidR="00BA3CE9">
          <w:rPr>
            <w:webHidden/>
          </w:rPr>
          <w:instrText xml:space="preserve"> PAGEREF _Toc494184309 \h </w:instrText>
        </w:r>
        <w:r w:rsidR="00BA3CE9">
          <w:rPr>
            <w:webHidden/>
          </w:rPr>
        </w:r>
        <w:r w:rsidR="00BA3CE9">
          <w:rPr>
            <w:webHidden/>
          </w:rPr>
          <w:fldChar w:fldCharType="separate"/>
        </w:r>
        <w:r w:rsidR="00BA3CE9">
          <w:rPr>
            <w:webHidden/>
          </w:rPr>
          <w:t>10</w:t>
        </w:r>
        <w:r w:rsidR="00BA3CE9">
          <w:rPr>
            <w:webHidden/>
          </w:rPr>
          <w:fldChar w:fldCharType="end"/>
        </w:r>
      </w:hyperlink>
    </w:p>
    <w:p w14:paraId="1DFE8906" w14:textId="77777777" w:rsidR="00BA3CE9" w:rsidRDefault="00816921">
      <w:pPr>
        <w:pStyle w:val="TOC1"/>
        <w:rPr>
          <w:rFonts w:asciiTheme="minorHAnsi" w:eastAsiaTheme="minorEastAsia" w:hAnsiTheme="minorHAnsi" w:cstheme="minorBidi"/>
          <w:b w:val="0"/>
          <w:caps w:val="0"/>
          <w:noProof/>
          <w:szCs w:val="22"/>
        </w:rPr>
      </w:pPr>
      <w:hyperlink w:anchor="_Toc494184311" w:history="1">
        <w:r w:rsidR="00BA3CE9" w:rsidRPr="00D91828">
          <w:rPr>
            <w:rStyle w:val="Hyperlink"/>
            <w:noProof/>
          </w:rPr>
          <w:t>3</w:t>
        </w:r>
        <w:r w:rsidR="00BA3CE9">
          <w:rPr>
            <w:rFonts w:asciiTheme="minorHAnsi" w:eastAsiaTheme="minorEastAsia" w:hAnsiTheme="minorHAnsi" w:cstheme="minorBidi"/>
            <w:b w:val="0"/>
            <w:caps w:val="0"/>
            <w:noProof/>
            <w:szCs w:val="22"/>
          </w:rPr>
          <w:tab/>
        </w:r>
        <w:r w:rsidR="00BA3CE9" w:rsidRPr="00D91828">
          <w:rPr>
            <w:rStyle w:val="Hyperlink"/>
            <w:noProof/>
          </w:rPr>
          <w:t>FUNCTIONAL REQUIREMENTS</w:t>
        </w:r>
        <w:r w:rsidR="00BA3CE9">
          <w:rPr>
            <w:noProof/>
            <w:webHidden/>
          </w:rPr>
          <w:tab/>
        </w:r>
        <w:r w:rsidR="00BA3CE9">
          <w:rPr>
            <w:noProof/>
            <w:webHidden/>
          </w:rPr>
          <w:fldChar w:fldCharType="begin"/>
        </w:r>
        <w:r w:rsidR="00BA3CE9">
          <w:rPr>
            <w:noProof/>
            <w:webHidden/>
          </w:rPr>
          <w:instrText xml:space="preserve"> PAGEREF _Toc494184311 \h </w:instrText>
        </w:r>
        <w:r w:rsidR="00BA3CE9">
          <w:rPr>
            <w:noProof/>
            <w:webHidden/>
          </w:rPr>
        </w:r>
        <w:r w:rsidR="00BA3CE9">
          <w:rPr>
            <w:noProof/>
            <w:webHidden/>
          </w:rPr>
          <w:fldChar w:fldCharType="separate"/>
        </w:r>
        <w:r w:rsidR="00BA3CE9">
          <w:rPr>
            <w:noProof/>
            <w:webHidden/>
          </w:rPr>
          <w:t>11</w:t>
        </w:r>
        <w:r w:rsidR="00BA3CE9">
          <w:rPr>
            <w:noProof/>
            <w:webHidden/>
          </w:rPr>
          <w:fldChar w:fldCharType="end"/>
        </w:r>
      </w:hyperlink>
    </w:p>
    <w:p w14:paraId="48DB6D7E" w14:textId="77777777" w:rsidR="00BA3CE9" w:rsidRDefault="00816921">
      <w:pPr>
        <w:pStyle w:val="TOC2"/>
        <w:rPr>
          <w:rFonts w:asciiTheme="minorHAnsi" w:eastAsiaTheme="minorEastAsia" w:hAnsiTheme="minorHAnsi" w:cstheme="minorBidi"/>
          <w:szCs w:val="22"/>
        </w:rPr>
      </w:pPr>
      <w:hyperlink w:anchor="_Toc494184312" w:history="1">
        <w:r w:rsidR="00BA3CE9" w:rsidRPr="00D91828">
          <w:rPr>
            <w:rStyle w:val="Hyperlink"/>
          </w:rPr>
          <w:t>3.1.</w:t>
        </w:r>
        <w:r w:rsidR="00BA3CE9">
          <w:rPr>
            <w:rFonts w:asciiTheme="minorHAnsi" w:eastAsiaTheme="minorEastAsia" w:hAnsiTheme="minorHAnsi" w:cstheme="minorBidi"/>
            <w:szCs w:val="22"/>
          </w:rPr>
          <w:tab/>
        </w:r>
        <w:r w:rsidR="00BA3CE9" w:rsidRPr="00D91828">
          <w:rPr>
            <w:rStyle w:val="Hyperlink"/>
          </w:rPr>
          <w:t>Context</w:t>
        </w:r>
        <w:r w:rsidR="00BA3CE9">
          <w:rPr>
            <w:webHidden/>
          </w:rPr>
          <w:tab/>
        </w:r>
        <w:r w:rsidR="00BA3CE9">
          <w:rPr>
            <w:webHidden/>
          </w:rPr>
          <w:fldChar w:fldCharType="begin"/>
        </w:r>
        <w:r w:rsidR="00BA3CE9">
          <w:rPr>
            <w:webHidden/>
          </w:rPr>
          <w:instrText xml:space="preserve"> PAGEREF _Toc494184312 \h </w:instrText>
        </w:r>
        <w:r w:rsidR="00BA3CE9">
          <w:rPr>
            <w:webHidden/>
          </w:rPr>
        </w:r>
        <w:r w:rsidR="00BA3CE9">
          <w:rPr>
            <w:webHidden/>
          </w:rPr>
          <w:fldChar w:fldCharType="separate"/>
        </w:r>
        <w:r w:rsidR="00BA3CE9">
          <w:rPr>
            <w:webHidden/>
          </w:rPr>
          <w:t>11</w:t>
        </w:r>
        <w:r w:rsidR="00BA3CE9">
          <w:rPr>
            <w:webHidden/>
          </w:rPr>
          <w:fldChar w:fldCharType="end"/>
        </w:r>
      </w:hyperlink>
    </w:p>
    <w:p w14:paraId="2504621A" w14:textId="77777777" w:rsidR="00BA3CE9" w:rsidRDefault="00816921">
      <w:pPr>
        <w:pStyle w:val="TOC2"/>
        <w:rPr>
          <w:rFonts w:asciiTheme="minorHAnsi" w:eastAsiaTheme="minorEastAsia" w:hAnsiTheme="minorHAnsi" w:cstheme="minorBidi"/>
          <w:szCs w:val="22"/>
        </w:rPr>
      </w:pPr>
      <w:hyperlink w:anchor="_Toc494184313" w:history="1">
        <w:r w:rsidR="00BA3CE9" w:rsidRPr="00D91828">
          <w:rPr>
            <w:rStyle w:val="Hyperlink"/>
          </w:rPr>
          <w:t>3.2.</w:t>
        </w:r>
        <w:r w:rsidR="00BA3CE9">
          <w:rPr>
            <w:rFonts w:asciiTheme="minorHAnsi" w:eastAsiaTheme="minorEastAsia" w:hAnsiTheme="minorHAnsi" w:cstheme="minorBidi"/>
            <w:szCs w:val="22"/>
          </w:rPr>
          <w:tab/>
        </w:r>
        <w:r w:rsidR="00BA3CE9" w:rsidRPr="00D91828">
          <w:rPr>
            <w:rStyle w:val="Hyperlink"/>
          </w:rPr>
          <w:t>User Requirements</w:t>
        </w:r>
        <w:r w:rsidR="00BA3CE9">
          <w:rPr>
            <w:webHidden/>
          </w:rPr>
          <w:tab/>
        </w:r>
        <w:r w:rsidR="00BA3CE9">
          <w:rPr>
            <w:webHidden/>
          </w:rPr>
          <w:fldChar w:fldCharType="begin"/>
        </w:r>
        <w:r w:rsidR="00BA3CE9">
          <w:rPr>
            <w:webHidden/>
          </w:rPr>
          <w:instrText xml:space="preserve"> PAGEREF _Toc494184313 \h </w:instrText>
        </w:r>
        <w:r w:rsidR="00BA3CE9">
          <w:rPr>
            <w:webHidden/>
          </w:rPr>
        </w:r>
        <w:r w:rsidR="00BA3CE9">
          <w:rPr>
            <w:webHidden/>
          </w:rPr>
          <w:fldChar w:fldCharType="separate"/>
        </w:r>
        <w:r w:rsidR="00BA3CE9">
          <w:rPr>
            <w:webHidden/>
          </w:rPr>
          <w:t>12</w:t>
        </w:r>
        <w:r w:rsidR="00BA3CE9">
          <w:rPr>
            <w:webHidden/>
          </w:rPr>
          <w:fldChar w:fldCharType="end"/>
        </w:r>
      </w:hyperlink>
    </w:p>
    <w:p w14:paraId="3434456E" w14:textId="77777777" w:rsidR="00BA3CE9" w:rsidRDefault="00816921">
      <w:pPr>
        <w:pStyle w:val="TOC2"/>
        <w:rPr>
          <w:rFonts w:asciiTheme="minorHAnsi" w:eastAsiaTheme="minorEastAsia" w:hAnsiTheme="minorHAnsi" w:cstheme="minorBidi"/>
          <w:szCs w:val="22"/>
        </w:rPr>
      </w:pPr>
      <w:hyperlink w:anchor="_Toc494184314" w:history="1">
        <w:r w:rsidR="00BA3CE9" w:rsidRPr="00D91828">
          <w:rPr>
            <w:rStyle w:val="Hyperlink"/>
          </w:rPr>
          <w:t>3.3.</w:t>
        </w:r>
        <w:r w:rsidR="00BA3CE9">
          <w:rPr>
            <w:rFonts w:asciiTheme="minorHAnsi" w:eastAsiaTheme="minorEastAsia" w:hAnsiTheme="minorHAnsi" w:cstheme="minorBidi"/>
            <w:szCs w:val="22"/>
          </w:rPr>
          <w:tab/>
        </w:r>
        <w:r w:rsidR="00BA3CE9" w:rsidRPr="00D91828">
          <w:rPr>
            <w:rStyle w:val="Hyperlink"/>
          </w:rPr>
          <w:t>Data Flow Diagrams</w:t>
        </w:r>
        <w:r w:rsidR="00BA3CE9">
          <w:rPr>
            <w:webHidden/>
          </w:rPr>
          <w:tab/>
        </w:r>
        <w:r w:rsidR="00BA3CE9">
          <w:rPr>
            <w:webHidden/>
          </w:rPr>
          <w:fldChar w:fldCharType="begin"/>
        </w:r>
        <w:r w:rsidR="00BA3CE9">
          <w:rPr>
            <w:webHidden/>
          </w:rPr>
          <w:instrText xml:space="preserve"> PAGEREF _Toc494184314 \h </w:instrText>
        </w:r>
        <w:r w:rsidR="00BA3CE9">
          <w:rPr>
            <w:webHidden/>
          </w:rPr>
        </w:r>
        <w:r w:rsidR="00BA3CE9">
          <w:rPr>
            <w:webHidden/>
          </w:rPr>
          <w:fldChar w:fldCharType="separate"/>
        </w:r>
        <w:r w:rsidR="00BA3CE9">
          <w:rPr>
            <w:webHidden/>
          </w:rPr>
          <w:t>12</w:t>
        </w:r>
        <w:r w:rsidR="00BA3CE9">
          <w:rPr>
            <w:webHidden/>
          </w:rPr>
          <w:fldChar w:fldCharType="end"/>
        </w:r>
      </w:hyperlink>
    </w:p>
    <w:p w14:paraId="54585976" w14:textId="77777777" w:rsidR="00BA3CE9" w:rsidRDefault="00816921">
      <w:pPr>
        <w:pStyle w:val="TOC2"/>
        <w:rPr>
          <w:rFonts w:asciiTheme="minorHAnsi" w:eastAsiaTheme="minorEastAsia" w:hAnsiTheme="minorHAnsi" w:cstheme="minorBidi"/>
          <w:szCs w:val="22"/>
        </w:rPr>
      </w:pPr>
      <w:hyperlink w:anchor="_Toc494184315" w:history="1">
        <w:r w:rsidR="00BA3CE9" w:rsidRPr="00D91828">
          <w:rPr>
            <w:rStyle w:val="Hyperlink"/>
          </w:rPr>
          <w:t>3.4.</w:t>
        </w:r>
        <w:r w:rsidR="00BA3CE9">
          <w:rPr>
            <w:rFonts w:asciiTheme="minorHAnsi" w:eastAsiaTheme="minorEastAsia" w:hAnsiTheme="minorHAnsi" w:cstheme="minorBidi"/>
            <w:szCs w:val="22"/>
          </w:rPr>
          <w:tab/>
        </w:r>
        <w:r w:rsidR="00BA3CE9" w:rsidRPr="00D91828">
          <w:rPr>
            <w:rStyle w:val="Hyperlink"/>
          </w:rPr>
          <w:t>Logical Data Model/Data Dictionary</w:t>
        </w:r>
        <w:r w:rsidR="00BA3CE9">
          <w:rPr>
            <w:webHidden/>
          </w:rPr>
          <w:tab/>
        </w:r>
        <w:r w:rsidR="00BA3CE9">
          <w:rPr>
            <w:webHidden/>
          </w:rPr>
          <w:fldChar w:fldCharType="begin"/>
        </w:r>
        <w:r w:rsidR="00BA3CE9">
          <w:rPr>
            <w:webHidden/>
          </w:rPr>
          <w:instrText xml:space="preserve"> PAGEREF _Toc494184315 \h </w:instrText>
        </w:r>
        <w:r w:rsidR="00BA3CE9">
          <w:rPr>
            <w:webHidden/>
          </w:rPr>
        </w:r>
        <w:r w:rsidR="00BA3CE9">
          <w:rPr>
            <w:webHidden/>
          </w:rPr>
          <w:fldChar w:fldCharType="separate"/>
        </w:r>
        <w:r w:rsidR="00BA3CE9">
          <w:rPr>
            <w:webHidden/>
          </w:rPr>
          <w:t>13</w:t>
        </w:r>
        <w:r w:rsidR="00BA3CE9">
          <w:rPr>
            <w:webHidden/>
          </w:rPr>
          <w:fldChar w:fldCharType="end"/>
        </w:r>
      </w:hyperlink>
    </w:p>
    <w:p w14:paraId="5C6CEF2A"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16" w:history="1">
        <w:r w:rsidR="00BA3CE9" w:rsidRPr="00D91828">
          <w:rPr>
            <w:rStyle w:val="Hyperlink"/>
            <w:noProof/>
          </w:rPr>
          <w:t>3.4.1.</w:t>
        </w:r>
        <w:r w:rsidR="00BA3CE9">
          <w:rPr>
            <w:rFonts w:asciiTheme="minorHAnsi" w:eastAsiaTheme="minorEastAsia" w:hAnsiTheme="minorHAnsi" w:cstheme="minorBidi"/>
            <w:noProof/>
            <w:szCs w:val="22"/>
          </w:rPr>
          <w:tab/>
        </w:r>
        <w:r w:rsidR="00BA3CE9" w:rsidRPr="00D91828">
          <w:rPr>
            <w:rStyle w:val="Hyperlink"/>
            <w:noProof/>
          </w:rPr>
          <w:t>Data import from PeopleSoft into Grouper</w:t>
        </w:r>
        <w:r w:rsidR="00BA3CE9">
          <w:rPr>
            <w:noProof/>
            <w:webHidden/>
          </w:rPr>
          <w:tab/>
        </w:r>
        <w:r w:rsidR="00BA3CE9">
          <w:rPr>
            <w:noProof/>
            <w:webHidden/>
          </w:rPr>
          <w:fldChar w:fldCharType="begin"/>
        </w:r>
        <w:r w:rsidR="00BA3CE9">
          <w:rPr>
            <w:noProof/>
            <w:webHidden/>
          </w:rPr>
          <w:instrText xml:space="preserve"> PAGEREF _Toc494184316 \h </w:instrText>
        </w:r>
        <w:r w:rsidR="00BA3CE9">
          <w:rPr>
            <w:noProof/>
            <w:webHidden/>
          </w:rPr>
        </w:r>
        <w:r w:rsidR="00BA3CE9">
          <w:rPr>
            <w:noProof/>
            <w:webHidden/>
          </w:rPr>
          <w:fldChar w:fldCharType="separate"/>
        </w:r>
        <w:r w:rsidR="00BA3CE9">
          <w:rPr>
            <w:noProof/>
            <w:webHidden/>
          </w:rPr>
          <w:t>13</w:t>
        </w:r>
        <w:r w:rsidR="00BA3CE9">
          <w:rPr>
            <w:noProof/>
            <w:webHidden/>
          </w:rPr>
          <w:fldChar w:fldCharType="end"/>
        </w:r>
      </w:hyperlink>
    </w:p>
    <w:p w14:paraId="5A1FFC4B"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17" w:history="1">
        <w:r w:rsidR="00BA3CE9" w:rsidRPr="00D91828">
          <w:rPr>
            <w:rStyle w:val="Hyperlink"/>
            <w:noProof/>
          </w:rPr>
          <w:t>3.4.2.</w:t>
        </w:r>
        <w:r w:rsidR="00BA3CE9">
          <w:rPr>
            <w:rFonts w:asciiTheme="minorHAnsi" w:eastAsiaTheme="minorEastAsia" w:hAnsiTheme="minorHAnsi" w:cstheme="minorBidi"/>
            <w:noProof/>
            <w:szCs w:val="22"/>
          </w:rPr>
          <w:tab/>
        </w:r>
        <w:r w:rsidR="00BA3CE9" w:rsidRPr="00D91828">
          <w:rPr>
            <w:rStyle w:val="Hyperlink"/>
            <w:noProof/>
          </w:rPr>
          <w:t>Role Mapping from PeopleSoft into Grouper/Office 365 Roles</w:t>
        </w:r>
        <w:r w:rsidR="00BA3CE9">
          <w:rPr>
            <w:noProof/>
            <w:webHidden/>
          </w:rPr>
          <w:tab/>
        </w:r>
        <w:r w:rsidR="00BA3CE9">
          <w:rPr>
            <w:noProof/>
            <w:webHidden/>
          </w:rPr>
          <w:fldChar w:fldCharType="begin"/>
        </w:r>
        <w:r w:rsidR="00BA3CE9">
          <w:rPr>
            <w:noProof/>
            <w:webHidden/>
          </w:rPr>
          <w:instrText xml:space="preserve"> PAGEREF _Toc494184317 \h </w:instrText>
        </w:r>
        <w:r w:rsidR="00BA3CE9">
          <w:rPr>
            <w:noProof/>
            <w:webHidden/>
          </w:rPr>
        </w:r>
        <w:r w:rsidR="00BA3CE9">
          <w:rPr>
            <w:noProof/>
            <w:webHidden/>
          </w:rPr>
          <w:fldChar w:fldCharType="separate"/>
        </w:r>
        <w:r w:rsidR="00BA3CE9">
          <w:rPr>
            <w:noProof/>
            <w:webHidden/>
          </w:rPr>
          <w:t>14</w:t>
        </w:r>
        <w:r w:rsidR="00BA3CE9">
          <w:rPr>
            <w:noProof/>
            <w:webHidden/>
          </w:rPr>
          <w:fldChar w:fldCharType="end"/>
        </w:r>
      </w:hyperlink>
    </w:p>
    <w:p w14:paraId="181EA184"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18" w:history="1">
        <w:r w:rsidR="00BA3CE9" w:rsidRPr="00D91828">
          <w:rPr>
            <w:rStyle w:val="Hyperlink"/>
            <w:noProof/>
          </w:rPr>
          <w:t>3.4.3.</w:t>
        </w:r>
        <w:r w:rsidR="00BA3CE9">
          <w:rPr>
            <w:rFonts w:asciiTheme="minorHAnsi" w:eastAsiaTheme="minorEastAsia" w:hAnsiTheme="minorHAnsi" w:cstheme="minorBidi"/>
            <w:noProof/>
            <w:szCs w:val="22"/>
          </w:rPr>
          <w:tab/>
        </w:r>
        <w:r w:rsidR="00BA3CE9" w:rsidRPr="00D91828">
          <w:rPr>
            <w:rStyle w:val="Hyperlink"/>
            <w:noProof/>
          </w:rPr>
          <w:t>Tentative Course Group Structure in Grouper</w:t>
        </w:r>
        <w:r w:rsidR="00BA3CE9">
          <w:rPr>
            <w:noProof/>
            <w:webHidden/>
          </w:rPr>
          <w:tab/>
        </w:r>
        <w:r w:rsidR="00BA3CE9">
          <w:rPr>
            <w:noProof/>
            <w:webHidden/>
          </w:rPr>
          <w:fldChar w:fldCharType="begin"/>
        </w:r>
        <w:r w:rsidR="00BA3CE9">
          <w:rPr>
            <w:noProof/>
            <w:webHidden/>
          </w:rPr>
          <w:instrText xml:space="preserve"> PAGEREF _Toc494184318 \h </w:instrText>
        </w:r>
        <w:r w:rsidR="00BA3CE9">
          <w:rPr>
            <w:noProof/>
            <w:webHidden/>
          </w:rPr>
        </w:r>
        <w:r w:rsidR="00BA3CE9">
          <w:rPr>
            <w:noProof/>
            <w:webHidden/>
          </w:rPr>
          <w:fldChar w:fldCharType="separate"/>
        </w:r>
        <w:r w:rsidR="00BA3CE9">
          <w:rPr>
            <w:noProof/>
            <w:webHidden/>
          </w:rPr>
          <w:t>14</w:t>
        </w:r>
        <w:r w:rsidR="00BA3CE9">
          <w:rPr>
            <w:noProof/>
            <w:webHidden/>
          </w:rPr>
          <w:fldChar w:fldCharType="end"/>
        </w:r>
      </w:hyperlink>
    </w:p>
    <w:p w14:paraId="6A26F761" w14:textId="77777777" w:rsidR="00BA3CE9" w:rsidRDefault="00816921">
      <w:pPr>
        <w:pStyle w:val="TOC2"/>
        <w:rPr>
          <w:rFonts w:asciiTheme="minorHAnsi" w:eastAsiaTheme="minorEastAsia" w:hAnsiTheme="minorHAnsi" w:cstheme="minorBidi"/>
          <w:szCs w:val="22"/>
        </w:rPr>
      </w:pPr>
      <w:hyperlink w:anchor="_Toc494184319" w:history="1">
        <w:r w:rsidR="00BA3CE9" w:rsidRPr="00D91828">
          <w:rPr>
            <w:rStyle w:val="Hyperlink"/>
          </w:rPr>
          <w:t>3.5.</w:t>
        </w:r>
        <w:r w:rsidR="00BA3CE9">
          <w:rPr>
            <w:rFonts w:asciiTheme="minorHAnsi" w:eastAsiaTheme="minorEastAsia" w:hAnsiTheme="minorHAnsi" w:cstheme="minorBidi"/>
            <w:szCs w:val="22"/>
          </w:rPr>
          <w:tab/>
        </w:r>
        <w:r w:rsidR="00BA3CE9" w:rsidRPr="00D91828">
          <w:rPr>
            <w:rStyle w:val="Hyperlink"/>
          </w:rPr>
          <w:t>Interface Requirements</w:t>
        </w:r>
        <w:r w:rsidR="00BA3CE9">
          <w:rPr>
            <w:webHidden/>
          </w:rPr>
          <w:tab/>
        </w:r>
        <w:r w:rsidR="00BA3CE9">
          <w:rPr>
            <w:webHidden/>
          </w:rPr>
          <w:fldChar w:fldCharType="begin"/>
        </w:r>
        <w:r w:rsidR="00BA3CE9">
          <w:rPr>
            <w:webHidden/>
          </w:rPr>
          <w:instrText xml:space="preserve"> PAGEREF _Toc494184319 \h </w:instrText>
        </w:r>
        <w:r w:rsidR="00BA3CE9">
          <w:rPr>
            <w:webHidden/>
          </w:rPr>
        </w:r>
        <w:r w:rsidR="00BA3CE9">
          <w:rPr>
            <w:webHidden/>
          </w:rPr>
          <w:fldChar w:fldCharType="separate"/>
        </w:r>
        <w:r w:rsidR="00BA3CE9">
          <w:rPr>
            <w:webHidden/>
          </w:rPr>
          <w:t>14</w:t>
        </w:r>
        <w:r w:rsidR="00BA3CE9">
          <w:rPr>
            <w:webHidden/>
          </w:rPr>
          <w:fldChar w:fldCharType="end"/>
        </w:r>
      </w:hyperlink>
    </w:p>
    <w:p w14:paraId="73ED2771"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20" w:history="1">
        <w:r w:rsidR="00BA3CE9" w:rsidRPr="00D91828">
          <w:rPr>
            <w:rStyle w:val="Hyperlink"/>
            <w:noProof/>
          </w:rPr>
          <w:t>3.5.1.</w:t>
        </w:r>
        <w:r w:rsidR="00BA3CE9">
          <w:rPr>
            <w:rFonts w:asciiTheme="minorHAnsi" w:eastAsiaTheme="minorEastAsia" w:hAnsiTheme="minorHAnsi" w:cstheme="minorBidi"/>
            <w:noProof/>
            <w:szCs w:val="22"/>
          </w:rPr>
          <w:tab/>
        </w:r>
        <w:r w:rsidR="00BA3CE9" w:rsidRPr="00D91828">
          <w:rPr>
            <w:rStyle w:val="Hyperlink"/>
            <w:noProof/>
          </w:rPr>
          <w:t>Group 1 - User Interface Authentication/Authorization</w:t>
        </w:r>
        <w:r w:rsidR="00BA3CE9">
          <w:rPr>
            <w:noProof/>
            <w:webHidden/>
          </w:rPr>
          <w:tab/>
        </w:r>
        <w:r w:rsidR="00BA3CE9">
          <w:rPr>
            <w:noProof/>
            <w:webHidden/>
          </w:rPr>
          <w:fldChar w:fldCharType="begin"/>
        </w:r>
        <w:r w:rsidR="00BA3CE9">
          <w:rPr>
            <w:noProof/>
            <w:webHidden/>
          </w:rPr>
          <w:instrText xml:space="preserve"> PAGEREF _Toc494184320 \h </w:instrText>
        </w:r>
        <w:r w:rsidR="00BA3CE9">
          <w:rPr>
            <w:noProof/>
            <w:webHidden/>
          </w:rPr>
        </w:r>
        <w:r w:rsidR="00BA3CE9">
          <w:rPr>
            <w:noProof/>
            <w:webHidden/>
          </w:rPr>
          <w:fldChar w:fldCharType="separate"/>
        </w:r>
        <w:r w:rsidR="00BA3CE9">
          <w:rPr>
            <w:noProof/>
            <w:webHidden/>
          </w:rPr>
          <w:t>15</w:t>
        </w:r>
        <w:r w:rsidR="00BA3CE9">
          <w:rPr>
            <w:noProof/>
            <w:webHidden/>
          </w:rPr>
          <w:fldChar w:fldCharType="end"/>
        </w:r>
      </w:hyperlink>
    </w:p>
    <w:p w14:paraId="6C0F06C5"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21" w:history="1">
        <w:r w:rsidR="00BA3CE9" w:rsidRPr="00D91828">
          <w:rPr>
            <w:rStyle w:val="Hyperlink"/>
            <w:noProof/>
          </w:rPr>
          <w:t>3.5.2.</w:t>
        </w:r>
        <w:r w:rsidR="00BA3CE9">
          <w:rPr>
            <w:rFonts w:asciiTheme="minorHAnsi" w:eastAsiaTheme="minorEastAsia" w:hAnsiTheme="minorHAnsi" w:cstheme="minorBidi"/>
            <w:noProof/>
            <w:szCs w:val="22"/>
          </w:rPr>
          <w:tab/>
        </w:r>
        <w:r w:rsidR="00BA3CE9" w:rsidRPr="00D91828">
          <w:rPr>
            <w:rStyle w:val="Hyperlink"/>
            <w:noProof/>
          </w:rPr>
          <w:t>Group 2 - Create New Group</w:t>
        </w:r>
        <w:r w:rsidR="00BA3CE9">
          <w:rPr>
            <w:noProof/>
            <w:webHidden/>
          </w:rPr>
          <w:tab/>
        </w:r>
        <w:r w:rsidR="00BA3CE9">
          <w:rPr>
            <w:noProof/>
            <w:webHidden/>
          </w:rPr>
          <w:fldChar w:fldCharType="begin"/>
        </w:r>
        <w:r w:rsidR="00BA3CE9">
          <w:rPr>
            <w:noProof/>
            <w:webHidden/>
          </w:rPr>
          <w:instrText xml:space="preserve"> PAGEREF _Toc494184321 \h </w:instrText>
        </w:r>
        <w:r w:rsidR="00BA3CE9">
          <w:rPr>
            <w:noProof/>
            <w:webHidden/>
          </w:rPr>
        </w:r>
        <w:r w:rsidR="00BA3CE9">
          <w:rPr>
            <w:noProof/>
            <w:webHidden/>
          </w:rPr>
          <w:fldChar w:fldCharType="separate"/>
        </w:r>
        <w:r w:rsidR="00BA3CE9">
          <w:rPr>
            <w:noProof/>
            <w:webHidden/>
          </w:rPr>
          <w:t>15</w:t>
        </w:r>
        <w:r w:rsidR="00BA3CE9">
          <w:rPr>
            <w:noProof/>
            <w:webHidden/>
          </w:rPr>
          <w:fldChar w:fldCharType="end"/>
        </w:r>
      </w:hyperlink>
    </w:p>
    <w:p w14:paraId="1783A2FD"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22" w:history="1">
        <w:r w:rsidR="00BA3CE9" w:rsidRPr="00D91828">
          <w:rPr>
            <w:rStyle w:val="Hyperlink"/>
            <w:noProof/>
          </w:rPr>
          <w:t>3.5.3.</w:t>
        </w:r>
        <w:r w:rsidR="00BA3CE9">
          <w:rPr>
            <w:rFonts w:asciiTheme="minorHAnsi" w:eastAsiaTheme="minorEastAsia" w:hAnsiTheme="minorHAnsi" w:cstheme="minorBidi"/>
            <w:noProof/>
            <w:szCs w:val="22"/>
          </w:rPr>
          <w:tab/>
        </w:r>
        <w:r w:rsidR="00BA3CE9" w:rsidRPr="00D91828">
          <w:rPr>
            <w:rStyle w:val="Hyperlink"/>
            <w:noProof/>
          </w:rPr>
          <w:t>Group 3 - Manage Existing Group</w:t>
        </w:r>
        <w:r w:rsidR="00BA3CE9">
          <w:rPr>
            <w:noProof/>
            <w:webHidden/>
          </w:rPr>
          <w:tab/>
        </w:r>
        <w:r w:rsidR="00BA3CE9">
          <w:rPr>
            <w:noProof/>
            <w:webHidden/>
          </w:rPr>
          <w:fldChar w:fldCharType="begin"/>
        </w:r>
        <w:r w:rsidR="00BA3CE9">
          <w:rPr>
            <w:noProof/>
            <w:webHidden/>
          </w:rPr>
          <w:instrText xml:space="preserve"> PAGEREF _Toc494184322 \h </w:instrText>
        </w:r>
        <w:r w:rsidR="00BA3CE9">
          <w:rPr>
            <w:noProof/>
            <w:webHidden/>
          </w:rPr>
        </w:r>
        <w:r w:rsidR="00BA3CE9">
          <w:rPr>
            <w:noProof/>
            <w:webHidden/>
          </w:rPr>
          <w:fldChar w:fldCharType="separate"/>
        </w:r>
        <w:r w:rsidR="00BA3CE9">
          <w:rPr>
            <w:noProof/>
            <w:webHidden/>
          </w:rPr>
          <w:t>16</w:t>
        </w:r>
        <w:r w:rsidR="00BA3CE9">
          <w:rPr>
            <w:noProof/>
            <w:webHidden/>
          </w:rPr>
          <w:fldChar w:fldCharType="end"/>
        </w:r>
      </w:hyperlink>
    </w:p>
    <w:p w14:paraId="30107B49" w14:textId="77777777" w:rsidR="00BA3CE9" w:rsidRDefault="00816921">
      <w:pPr>
        <w:pStyle w:val="TOC2"/>
        <w:rPr>
          <w:rFonts w:asciiTheme="minorHAnsi" w:eastAsiaTheme="minorEastAsia" w:hAnsiTheme="minorHAnsi" w:cstheme="minorBidi"/>
          <w:szCs w:val="22"/>
        </w:rPr>
      </w:pPr>
      <w:hyperlink w:anchor="_Toc494184325" w:history="1">
        <w:r w:rsidR="00BA3CE9" w:rsidRPr="00D91828">
          <w:rPr>
            <w:rStyle w:val="Hyperlink"/>
          </w:rPr>
          <w:t>3.6.</w:t>
        </w:r>
        <w:r w:rsidR="00BA3CE9">
          <w:rPr>
            <w:rFonts w:asciiTheme="minorHAnsi" w:eastAsiaTheme="minorEastAsia" w:hAnsiTheme="minorHAnsi" w:cstheme="minorBidi"/>
            <w:szCs w:val="22"/>
          </w:rPr>
          <w:tab/>
        </w:r>
        <w:r w:rsidR="00BA3CE9" w:rsidRPr="00D91828">
          <w:rPr>
            <w:rStyle w:val="Hyperlink"/>
          </w:rPr>
          <w:t>Data Requirements</w:t>
        </w:r>
        <w:r w:rsidR="00BA3CE9">
          <w:rPr>
            <w:webHidden/>
          </w:rPr>
          <w:tab/>
        </w:r>
        <w:r w:rsidR="00BA3CE9">
          <w:rPr>
            <w:webHidden/>
          </w:rPr>
          <w:fldChar w:fldCharType="begin"/>
        </w:r>
        <w:r w:rsidR="00BA3CE9">
          <w:rPr>
            <w:webHidden/>
          </w:rPr>
          <w:instrText xml:space="preserve"> PAGEREF _Toc494184325 \h </w:instrText>
        </w:r>
        <w:r w:rsidR="00BA3CE9">
          <w:rPr>
            <w:webHidden/>
          </w:rPr>
        </w:r>
        <w:r w:rsidR="00BA3CE9">
          <w:rPr>
            <w:webHidden/>
          </w:rPr>
          <w:fldChar w:fldCharType="separate"/>
        </w:r>
        <w:r w:rsidR="00BA3CE9">
          <w:rPr>
            <w:webHidden/>
          </w:rPr>
          <w:t>16</w:t>
        </w:r>
        <w:r w:rsidR="00BA3CE9">
          <w:rPr>
            <w:webHidden/>
          </w:rPr>
          <w:fldChar w:fldCharType="end"/>
        </w:r>
      </w:hyperlink>
    </w:p>
    <w:p w14:paraId="03565BEA"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87" w:history="1">
        <w:r w:rsidR="00BA3CE9" w:rsidRPr="00D91828">
          <w:rPr>
            <w:rStyle w:val="Hyperlink"/>
            <w:noProof/>
          </w:rPr>
          <w:t>3.6.1.</w:t>
        </w:r>
        <w:r w:rsidR="00BA3CE9">
          <w:rPr>
            <w:rFonts w:asciiTheme="minorHAnsi" w:eastAsiaTheme="minorEastAsia" w:hAnsiTheme="minorHAnsi" w:cstheme="minorBidi"/>
            <w:noProof/>
            <w:szCs w:val="22"/>
          </w:rPr>
          <w:tab/>
        </w:r>
        <w:r w:rsidR="00BA3CE9" w:rsidRPr="00D91828">
          <w:rPr>
            <w:rStyle w:val="Hyperlink"/>
            <w:noProof/>
          </w:rPr>
          <w:t>Data Synchronization between enrollment system and Grouper</w:t>
        </w:r>
        <w:r w:rsidR="00BA3CE9">
          <w:rPr>
            <w:noProof/>
            <w:webHidden/>
          </w:rPr>
          <w:tab/>
        </w:r>
        <w:r w:rsidR="00BA3CE9">
          <w:rPr>
            <w:noProof/>
            <w:webHidden/>
          </w:rPr>
          <w:fldChar w:fldCharType="begin"/>
        </w:r>
        <w:r w:rsidR="00BA3CE9">
          <w:rPr>
            <w:noProof/>
            <w:webHidden/>
          </w:rPr>
          <w:instrText xml:space="preserve"> PAGEREF _Toc494184387 \h </w:instrText>
        </w:r>
        <w:r w:rsidR="00BA3CE9">
          <w:rPr>
            <w:noProof/>
            <w:webHidden/>
          </w:rPr>
        </w:r>
        <w:r w:rsidR="00BA3CE9">
          <w:rPr>
            <w:noProof/>
            <w:webHidden/>
          </w:rPr>
          <w:fldChar w:fldCharType="separate"/>
        </w:r>
        <w:r w:rsidR="00BA3CE9">
          <w:rPr>
            <w:noProof/>
            <w:webHidden/>
          </w:rPr>
          <w:t>16</w:t>
        </w:r>
        <w:r w:rsidR="00BA3CE9">
          <w:rPr>
            <w:noProof/>
            <w:webHidden/>
          </w:rPr>
          <w:fldChar w:fldCharType="end"/>
        </w:r>
      </w:hyperlink>
    </w:p>
    <w:p w14:paraId="2310E2EC"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88" w:history="1">
        <w:r w:rsidR="00BA3CE9" w:rsidRPr="00D91828">
          <w:rPr>
            <w:rStyle w:val="Hyperlink"/>
            <w:noProof/>
          </w:rPr>
          <w:t>3.6.2.</w:t>
        </w:r>
        <w:r w:rsidR="00BA3CE9">
          <w:rPr>
            <w:rFonts w:asciiTheme="minorHAnsi" w:eastAsiaTheme="minorEastAsia" w:hAnsiTheme="minorHAnsi" w:cstheme="minorBidi"/>
            <w:noProof/>
            <w:szCs w:val="22"/>
          </w:rPr>
          <w:tab/>
        </w:r>
        <w:r w:rsidR="00BA3CE9" w:rsidRPr="00D91828">
          <w:rPr>
            <w:rStyle w:val="Hyperlink"/>
            <w:noProof/>
          </w:rPr>
          <w:t>Data Synchronization between Grouper and Office 365</w:t>
        </w:r>
        <w:r w:rsidR="00BA3CE9">
          <w:rPr>
            <w:noProof/>
            <w:webHidden/>
          </w:rPr>
          <w:tab/>
        </w:r>
        <w:r w:rsidR="00BA3CE9">
          <w:rPr>
            <w:noProof/>
            <w:webHidden/>
          </w:rPr>
          <w:fldChar w:fldCharType="begin"/>
        </w:r>
        <w:r w:rsidR="00BA3CE9">
          <w:rPr>
            <w:noProof/>
            <w:webHidden/>
          </w:rPr>
          <w:instrText xml:space="preserve"> PAGEREF _Toc494184388 \h </w:instrText>
        </w:r>
        <w:r w:rsidR="00BA3CE9">
          <w:rPr>
            <w:noProof/>
            <w:webHidden/>
          </w:rPr>
        </w:r>
        <w:r w:rsidR="00BA3CE9">
          <w:rPr>
            <w:noProof/>
            <w:webHidden/>
          </w:rPr>
          <w:fldChar w:fldCharType="separate"/>
        </w:r>
        <w:r w:rsidR="00BA3CE9">
          <w:rPr>
            <w:noProof/>
            <w:webHidden/>
          </w:rPr>
          <w:t>17</w:t>
        </w:r>
        <w:r w:rsidR="00BA3CE9">
          <w:rPr>
            <w:noProof/>
            <w:webHidden/>
          </w:rPr>
          <w:fldChar w:fldCharType="end"/>
        </w:r>
      </w:hyperlink>
    </w:p>
    <w:p w14:paraId="59DE3314" w14:textId="77777777" w:rsidR="00BA3CE9" w:rsidRDefault="00816921">
      <w:pPr>
        <w:pStyle w:val="TOC1"/>
        <w:rPr>
          <w:rFonts w:asciiTheme="minorHAnsi" w:eastAsiaTheme="minorEastAsia" w:hAnsiTheme="minorHAnsi" w:cstheme="minorBidi"/>
          <w:b w:val="0"/>
          <w:caps w:val="0"/>
          <w:noProof/>
          <w:szCs w:val="22"/>
        </w:rPr>
      </w:pPr>
      <w:hyperlink w:anchor="_Toc494184389" w:history="1">
        <w:r w:rsidR="00BA3CE9" w:rsidRPr="00D91828">
          <w:rPr>
            <w:rStyle w:val="Hyperlink"/>
            <w:noProof/>
          </w:rPr>
          <w:t>4</w:t>
        </w:r>
        <w:r w:rsidR="00BA3CE9">
          <w:rPr>
            <w:rFonts w:asciiTheme="minorHAnsi" w:eastAsiaTheme="minorEastAsia" w:hAnsiTheme="minorHAnsi" w:cstheme="minorBidi"/>
            <w:b w:val="0"/>
            <w:caps w:val="0"/>
            <w:noProof/>
            <w:szCs w:val="22"/>
          </w:rPr>
          <w:tab/>
        </w:r>
        <w:r w:rsidR="00BA3CE9" w:rsidRPr="00D91828">
          <w:rPr>
            <w:rStyle w:val="Hyperlink"/>
            <w:noProof/>
          </w:rPr>
          <w:t>OTHER REQUIREMENTS</w:t>
        </w:r>
        <w:r w:rsidR="00BA3CE9">
          <w:rPr>
            <w:noProof/>
            <w:webHidden/>
          </w:rPr>
          <w:tab/>
        </w:r>
        <w:r w:rsidR="00BA3CE9">
          <w:rPr>
            <w:noProof/>
            <w:webHidden/>
          </w:rPr>
          <w:fldChar w:fldCharType="begin"/>
        </w:r>
        <w:r w:rsidR="00BA3CE9">
          <w:rPr>
            <w:noProof/>
            <w:webHidden/>
          </w:rPr>
          <w:instrText xml:space="preserve"> PAGEREF _Toc494184389 \h </w:instrText>
        </w:r>
        <w:r w:rsidR="00BA3CE9">
          <w:rPr>
            <w:noProof/>
            <w:webHidden/>
          </w:rPr>
        </w:r>
        <w:r w:rsidR="00BA3CE9">
          <w:rPr>
            <w:noProof/>
            <w:webHidden/>
          </w:rPr>
          <w:fldChar w:fldCharType="separate"/>
        </w:r>
        <w:r w:rsidR="00BA3CE9">
          <w:rPr>
            <w:noProof/>
            <w:webHidden/>
          </w:rPr>
          <w:t>18</w:t>
        </w:r>
        <w:r w:rsidR="00BA3CE9">
          <w:rPr>
            <w:noProof/>
            <w:webHidden/>
          </w:rPr>
          <w:fldChar w:fldCharType="end"/>
        </w:r>
      </w:hyperlink>
    </w:p>
    <w:p w14:paraId="3C5A5AB6" w14:textId="77777777" w:rsidR="00BA3CE9" w:rsidRDefault="00816921">
      <w:pPr>
        <w:pStyle w:val="TOC2"/>
        <w:rPr>
          <w:rFonts w:asciiTheme="minorHAnsi" w:eastAsiaTheme="minorEastAsia" w:hAnsiTheme="minorHAnsi" w:cstheme="minorBidi"/>
          <w:szCs w:val="22"/>
        </w:rPr>
      </w:pPr>
      <w:hyperlink w:anchor="_Toc494184390" w:history="1">
        <w:r w:rsidR="00BA3CE9" w:rsidRPr="00D91828">
          <w:rPr>
            <w:rStyle w:val="Hyperlink"/>
          </w:rPr>
          <w:t>4.1.</w:t>
        </w:r>
        <w:r w:rsidR="00BA3CE9">
          <w:rPr>
            <w:rFonts w:asciiTheme="minorHAnsi" w:eastAsiaTheme="minorEastAsia" w:hAnsiTheme="minorHAnsi" w:cstheme="minorBidi"/>
            <w:szCs w:val="22"/>
          </w:rPr>
          <w:tab/>
        </w:r>
        <w:r w:rsidR="00BA3CE9" w:rsidRPr="00D91828">
          <w:rPr>
            <w:rStyle w:val="Hyperlink"/>
          </w:rPr>
          <w:t>Operational Requirements</w:t>
        </w:r>
        <w:r w:rsidR="00BA3CE9">
          <w:rPr>
            <w:webHidden/>
          </w:rPr>
          <w:tab/>
        </w:r>
        <w:r w:rsidR="00BA3CE9">
          <w:rPr>
            <w:webHidden/>
          </w:rPr>
          <w:fldChar w:fldCharType="begin"/>
        </w:r>
        <w:r w:rsidR="00BA3CE9">
          <w:rPr>
            <w:webHidden/>
          </w:rPr>
          <w:instrText xml:space="preserve"> PAGEREF _Toc494184390 \h </w:instrText>
        </w:r>
        <w:r w:rsidR="00BA3CE9">
          <w:rPr>
            <w:webHidden/>
          </w:rPr>
        </w:r>
        <w:r w:rsidR="00BA3CE9">
          <w:rPr>
            <w:webHidden/>
          </w:rPr>
          <w:fldChar w:fldCharType="separate"/>
        </w:r>
        <w:r w:rsidR="00BA3CE9">
          <w:rPr>
            <w:webHidden/>
          </w:rPr>
          <w:t>18</w:t>
        </w:r>
        <w:r w:rsidR="00BA3CE9">
          <w:rPr>
            <w:webHidden/>
          </w:rPr>
          <w:fldChar w:fldCharType="end"/>
        </w:r>
      </w:hyperlink>
    </w:p>
    <w:p w14:paraId="7156C6CA"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91" w:history="1">
        <w:r w:rsidR="00BA3CE9" w:rsidRPr="00D91828">
          <w:rPr>
            <w:rStyle w:val="Hyperlink"/>
            <w:noProof/>
          </w:rPr>
          <w:t>4.1.1.</w:t>
        </w:r>
        <w:r w:rsidR="00BA3CE9">
          <w:rPr>
            <w:rFonts w:asciiTheme="minorHAnsi" w:eastAsiaTheme="minorEastAsia" w:hAnsiTheme="minorHAnsi" w:cstheme="minorBidi"/>
            <w:noProof/>
            <w:szCs w:val="22"/>
          </w:rPr>
          <w:tab/>
        </w:r>
        <w:r w:rsidR="00BA3CE9" w:rsidRPr="00D91828">
          <w:rPr>
            <w:rStyle w:val="Hyperlink"/>
            <w:noProof/>
          </w:rPr>
          <w:t>Data Requirements</w:t>
        </w:r>
        <w:r w:rsidR="00BA3CE9">
          <w:rPr>
            <w:noProof/>
            <w:webHidden/>
          </w:rPr>
          <w:tab/>
        </w:r>
        <w:r w:rsidR="00BA3CE9">
          <w:rPr>
            <w:noProof/>
            <w:webHidden/>
          </w:rPr>
          <w:fldChar w:fldCharType="begin"/>
        </w:r>
        <w:r w:rsidR="00BA3CE9">
          <w:rPr>
            <w:noProof/>
            <w:webHidden/>
          </w:rPr>
          <w:instrText xml:space="preserve"> PAGEREF _Toc494184391 \h </w:instrText>
        </w:r>
        <w:r w:rsidR="00BA3CE9">
          <w:rPr>
            <w:noProof/>
            <w:webHidden/>
          </w:rPr>
        </w:r>
        <w:r w:rsidR="00BA3CE9">
          <w:rPr>
            <w:noProof/>
            <w:webHidden/>
          </w:rPr>
          <w:fldChar w:fldCharType="separate"/>
        </w:r>
        <w:r w:rsidR="00BA3CE9">
          <w:rPr>
            <w:noProof/>
            <w:webHidden/>
          </w:rPr>
          <w:t>18</w:t>
        </w:r>
        <w:r w:rsidR="00BA3CE9">
          <w:rPr>
            <w:noProof/>
            <w:webHidden/>
          </w:rPr>
          <w:fldChar w:fldCharType="end"/>
        </w:r>
      </w:hyperlink>
    </w:p>
    <w:p w14:paraId="291528F2"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92" w:history="1">
        <w:r w:rsidR="00BA3CE9" w:rsidRPr="00D91828">
          <w:rPr>
            <w:rStyle w:val="Hyperlink"/>
            <w:noProof/>
          </w:rPr>
          <w:t>4.1.2.</w:t>
        </w:r>
        <w:r w:rsidR="00BA3CE9">
          <w:rPr>
            <w:rFonts w:asciiTheme="minorHAnsi" w:eastAsiaTheme="minorEastAsia" w:hAnsiTheme="minorHAnsi" w:cstheme="minorBidi"/>
            <w:noProof/>
            <w:szCs w:val="22"/>
          </w:rPr>
          <w:tab/>
        </w:r>
        <w:r w:rsidR="00BA3CE9" w:rsidRPr="00D91828">
          <w:rPr>
            <w:rStyle w:val="Hyperlink"/>
            <w:noProof/>
          </w:rPr>
          <w:t>Security and Privacy</w:t>
        </w:r>
        <w:r w:rsidR="00BA3CE9">
          <w:rPr>
            <w:noProof/>
            <w:webHidden/>
          </w:rPr>
          <w:tab/>
        </w:r>
        <w:r w:rsidR="00BA3CE9">
          <w:rPr>
            <w:noProof/>
            <w:webHidden/>
          </w:rPr>
          <w:fldChar w:fldCharType="begin"/>
        </w:r>
        <w:r w:rsidR="00BA3CE9">
          <w:rPr>
            <w:noProof/>
            <w:webHidden/>
          </w:rPr>
          <w:instrText xml:space="preserve"> PAGEREF _Toc494184392 \h </w:instrText>
        </w:r>
        <w:r w:rsidR="00BA3CE9">
          <w:rPr>
            <w:noProof/>
            <w:webHidden/>
          </w:rPr>
        </w:r>
        <w:r w:rsidR="00BA3CE9">
          <w:rPr>
            <w:noProof/>
            <w:webHidden/>
          </w:rPr>
          <w:fldChar w:fldCharType="separate"/>
        </w:r>
        <w:r w:rsidR="00BA3CE9">
          <w:rPr>
            <w:noProof/>
            <w:webHidden/>
          </w:rPr>
          <w:t>18</w:t>
        </w:r>
        <w:r w:rsidR="00BA3CE9">
          <w:rPr>
            <w:noProof/>
            <w:webHidden/>
          </w:rPr>
          <w:fldChar w:fldCharType="end"/>
        </w:r>
      </w:hyperlink>
    </w:p>
    <w:p w14:paraId="2BD0A59B"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93" w:history="1">
        <w:r w:rsidR="00BA3CE9" w:rsidRPr="00D91828">
          <w:rPr>
            <w:rStyle w:val="Hyperlink"/>
            <w:noProof/>
          </w:rPr>
          <w:t>4.1.3.</w:t>
        </w:r>
        <w:r w:rsidR="00BA3CE9">
          <w:rPr>
            <w:rFonts w:asciiTheme="minorHAnsi" w:eastAsiaTheme="minorEastAsia" w:hAnsiTheme="minorHAnsi" w:cstheme="minorBidi"/>
            <w:noProof/>
            <w:szCs w:val="22"/>
          </w:rPr>
          <w:tab/>
        </w:r>
        <w:r w:rsidR="00BA3CE9" w:rsidRPr="00D91828">
          <w:rPr>
            <w:rStyle w:val="Hyperlink"/>
            <w:noProof/>
          </w:rPr>
          <w:t>Audit Trail</w:t>
        </w:r>
        <w:r w:rsidR="00BA3CE9">
          <w:rPr>
            <w:noProof/>
            <w:webHidden/>
          </w:rPr>
          <w:tab/>
        </w:r>
        <w:r w:rsidR="00BA3CE9">
          <w:rPr>
            <w:noProof/>
            <w:webHidden/>
          </w:rPr>
          <w:fldChar w:fldCharType="begin"/>
        </w:r>
        <w:r w:rsidR="00BA3CE9">
          <w:rPr>
            <w:noProof/>
            <w:webHidden/>
          </w:rPr>
          <w:instrText xml:space="preserve"> PAGEREF _Toc494184393 \h </w:instrText>
        </w:r>
        <w:r w:rsidR="00BA3CE9">
          <w:rPr>
            <w:noProof/>
            <w:webHidden/>
          </w:rPr>
        </w:r>
        <w:r w:rsidR="00BA3CE9">
          <w:rPr>
            <w:noProof/>
            <w:webHidden/>
          </w:rPr>
          <w:fldChar w:fldCharType="separate"/>
        </w:r>
        <w:r w:rsidR="00BA3CE9">
          <w:rPr>
            <w:noProof/>
            <w:webHidden/>
          </w:rPr>
          <w:t>18</w:t>
        </w:r>
        <w:r w:rsidR="00BA3CE9">
          <w:rPr>
            <w:noProof/>
            <w:webHidden/>
          </w:rPr>
          <w:fldChar w:fldCharType="end"/>
        </w:r>
      </w:hyperlink>
    </w:p>
    <w:p w14:paraId="7E6DEF0A"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94" w:history="1">
        <w:r w:rsidR="00BA3CE9" w:rsidRPr="00D91828">
          <w:rPr>
            <w:rStyle w:val="Hyperlink"/>
            <w:noProof/>
          </w:rPr>
          <w:t>4.1.4.</w:t>
        </w:r>
        <w:r w:rsidR="00BA3CE9">
          <w:rPr>
            <w:rFonts w:asciiTheme="minorHAnsi" w:eastAsiaTheme="minorEastAsia" w:hAnsiTheme="minorHAnsi" w:cstheme="minorBidi"/>
            <w:noProof/>
            <w:szCs w:val="22"/>
          </w:rPr>
          <w:tab/>
        </w:r>
        <w:r w:rsidR="00BA3CE9" w:rsidRPr="00D91828">
          <w:rPr>
            <w:rStyle w:val="Hyperlink"/>
            <w:noProof/>
          </w:rPr>
          <w:t>Non-</w:t>
        </w:r>
        <w:r w:rsidR="00BA3CE9">
          <w:rPr>
            <w:noProof/>
            <w:webHidden/>
          </w:rPr>
          <w:tab/>
        </w:r>
        <w:r w:rsidR="00BA3CE9">
          <w:rPr>
            <w:noProof/>
            <w:webHidden/>
          </w:rPr>
          <w:fldChar w:fldCharType="begin"/>
        </w:r>
        <w:r w:rsidR="00BA3CE9">
          <w:rPr>
            <w:noProof/>
            <w:webHidden/>
          </w:rPr>
          <w:instrText xml:space="preserve"> PAGEREF _Toc494184394 \h </w:instrText>
        </w:r>
        <w:r w:rsidR="00BA3CE9">
          <w:rPr>
            <w:noProof/>
            <w:webHidden/>
          </w:rPr>
        </w:r>
        <w:r w:rsidR="00BA3CE9">
          <w:rPr>
            <w:noProof/>
            <w:webHidden/>
          </w:rPr>
          <w:fldChar w:fldCharType="separate"/>
        </w:r>
        <w:r w:rsidR="00BA3CE9">
          <w:rPr>
            <w:noProof/>
            <w:webHidden/>
          </w:rPr>
          <w:t>18</w:t>
        </w:r>
        <w:r w:rsidR="00BA3CE9">
          <w:rPr>
            <w:noProof/>
            <w:webHidden/>
          </w:rPr>
          <w:fldChar w:fldCharType="end"/>
        </w:r>
      </w:hyperlink>
    </w:p>
    <w:p w14:paraId="5A785AA0"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95" w:history="1">
        <w:r w:rsidR="00BA3CE9" w:rsidRPr="00D91828">
          <w:rPr>
            <w:rStyle w:val="Hyperlink"/>
            <w:noProof/>
          </w:rPr>
          <w:t>4.1.5.</w:t>
        </w:r>
        <w:r w:rsidR="00BA3CE9">
          <w:rPr>
            <w:rFonts w:asciiTheme="minorHAnsi" w:eastAsiaTheme="minorEastAsia" w:hAnsiTheme="minorHAnsi" w:cstheme="minorBidi"/>
            <w:noProof/>
            <w:szCs w:val="22"/>
          </w:rPr>
          <w:tab/>
        </w:r>
        <w:r w:rsidR="00BA3CE9" w:rsidRPr="00D91828">
          <w:rPr>
            <w:rStyle w:val="Hyperlink"/>
            <w:noProof/>
          </w:rPr>
          <w:t>Reliability</w:t>
        </w:r>
        <w:r w:rsidR="00BA3CE9">
          <w:rPr>
            <w:noProof/>
            <w:webHidden/>
          </w:rPr>
          <w:tab/>
        </w:r>
        <w:r w:rsidR="00BA3CE9">
          <w:rPr>
            <w:noProof/>
            <w:webHidden/>
          </w:rPr>
          <w:fldChar w:fldCharType="begin"/>
        </w:r>
        <w:r w:rsidR="00BA3CE9">
          <w:rPr>
            <w:noProof/>
            <w:webHidden/>
          </w:rPr>
          <w:instrText xml:space="preserve"> PAGEREF _Toc494184395 \h </w:instrText>
        </w:r>
        <w:r w:rsidR="00BA3CE9">
          <w:rPr>
            <w:noProof/>
            <w:webHidden/>
          </w:rPr>
        </w:r>
        <w:r w:rsidR="00BA3CE9">
          <w:rPr>
            <w:noProof/>
            <w:webHidden/>
          </w:rPr>
          <w:fldChar w:fldCharType="separate"/>
        </w:r>
        <w:r w:rsidR="00BA3CE9">
          <w:rPr>
            <w:noProof/>
            <w:webHidden/>
          </w:rPr>
          <w:t>18</w:t>
        </w:r>
        <w:r w:rsidR="00BA3CE9">
          <w:rPr>
            <w:noProof/>
            <w:webHidden/>
          </w:rPr>
          <w:fldChar w:fldCharType="end"/>
        </w:r>
      </w:hyperlink>
    </w:p>
    <w:p w14:paraId="5639A00A"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96" w:history="1">
        <w:r w:rsidR="00BA3CE9" w:rsidRPr="00D91828">
          <w:rPr>
            <w:rStyle w:val="Hyperlink"/>
            <w:noProof/>
          </w:rPr>
          <w:t>4.1.6.</w:t>
        </w:r>
        <w:r w:rsidR="00BA3CE9">
          <w:rPr>
            <w:rFonts w:asciiTheme="minorHAnsi" w:eastAsiaTheme="minorEastAsia" w:hAnsiTheme="minorHAnsi" w:cstheme="minorBidi"/>
            <w:noProof/>
            <w:szCs w:val="22"/>
          </w:rPr>
          <w:tab/>
        </w:r>
        <w:r w:rsidR="00BA3CE9" w:rsidRPr="00D91828">
          <w:rPr>
            <w:rStyle w:val="Hyperlink"/>
            <w:noProof/>
          </w:rPr>
          <w:t>Recoverability</w:t>
        </w:r>
        <w:r w:rsidR="00BA3CE9">
          <w:rPr>
            <w:noProof/>
            <w:webHidden/>
          </w:rPr>
          <w:tab/>
        </w:r>
        <w:r w:rsidR="00BA3CE9">
          <w:rPr>
            <w:noProof/>
            <w:webHidden/>
          </w:rPr>
          <w:fldChar w:fldCharType="begin"/>
        </w:r>
        <w:r w:rsidR="00BA3CE9">
          <w:rPr>
            <w:noProof/>
            <w:webHidden/>
          </w:rPr>
          <w:instrText xml:space="preserve"> PAGEREF _Toc494184396 \h </w:instrText>
        </w:r>
        <w:r w:rsidR="00BA3CE9">
          <w:rPr>
            <w:noProof/>
            <w:webHidden/>
          </w:rPr>
        </w:r>
        <w:r w:rsidR="00BA3CE9">
          <w:rPr>
            <w:noProof/>
            <w:webHidden/>
          </w:rPr>
          <w:fldChar w:fldCharType="separate"/>
        </w:r>
        <w:r w:rsidR="00BA3CE9">
          <w:rPr>
            <w:noProof/>
            <w:webHidden/>
          </w:rPr>
          <w:t>19</w:t>
        </w:r>
        <w:r w:rsidR="00BA3CE9">
          <w:rPr>
            <w:noProof/>
            <w:webHidden/>
          </w:rPr>
          <w:fldChar w:fldCharType="end"/>
        </w:r>
      </w:hyperlink>
    </w:p>
    <w:p w14:paraId="7BBD7965"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97" w:history="1">
        <w:r w:rsidR="00BA3CE9" w:rsidRPr="00D91828">
          <w:rPr>
            <w:rStyle w:val="Hyperlink"/>
            <w:noProof/>
          </w:rPr>
          <w:t>4.1.7.</w:t>
        </w:r>
        <w:r w:rsidR="00BA3CE9">
          <w:rPr>
            <w:rFonts w:asciiTheme="minorHAnsi" w:eastAsiaTheme="minorEastAsia" w:hAnsiTheme="minorHAnsi" w:cstheme="minorBidi"/>
            <w:noProof/>
            <w:szCs w:val="22"/>
          </w:rPr>
          <w:tab/>
        </w:r>
        <w:r w:rsidR="00BA3CE9" w:rsidRPr="00D91828">
          <w:rPr>
            <w:rStyle w:val="Hyperlink"/>
            <w:noProof/>
          </w:rPr>
          <w:t>System Availability</w:t>
        </w:r>
        <w:r w:rsidR="00BA3CE9">
          <w:rPr>
            <w:noProof/>
            <w:webHidden/>
          </w:rPr>
          <w:tab/>
        </w:r>
        <w:r w:rsidR="00BA3CE9">
          <w:rPr>
            <w:noProof/>
            <w:webHidden/>
          </w:rPr>
          <w:fldChar w:fldCharType="begin"/>
        </w:r>
        <w:r w:rsidR="00BA3CE9">
          <w:rPr>
            <w:noProof/>
            <w:webHidden/>
          </w:rPr>
          <w:instrText xml:space="preserve"> PAGEREF _Toc494184397 \h </w:instrText>
        </w:r>
        <w:r w:rsidR="00BA3CE9">
          <w:rPr>
            <w:noProof/>
            <w:webHidden/>
          </w:rPr>
        </w:r>
        <w:r w:rsidR="00BA3CE9">
          <w:rPr>
            <w:noProof/>
            <w:webHidden/>
          </w:rPr>
          <w:fldChar w:fldCharType="separate"/>
        </w:r>
        <w:r w:rsidR="00BA3CE9">
          <w:rPr>
            <w:noProof/>
            <w:webHidden/>
          </w:rPr>
          <w:t>19</w:t>
        </w:r>
        <w:r w:rsidR="00BA3CE9">
          <w:rPr>
            <w:noProof/>
            <w:webHidden/>
          </w:rPr>
          <w:fldChar w:fldCharType="end"/>
        </w:r>
      </w:hyperlink>
    </w:p>
    <w:p w14:paraId="2EE708C2"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98" w:history="1">
        <w:r w:rsidR="00BA3CE9" w:rsidRPr="00D91828">
          <w:rPr>
            <w:rStyle w:val="Hyperlink"/>
            <w:noProof/>
          </w:rPr>
          <w:t>4.1.8.</w:t>
        </w:r>
        <w:r w:rsidR="00BA3CE9">
          <w:rPr>
            <w:rFonts w:asciiTheme="minorHAnsi" w:eastAsiaTheme="minorEastAsia" w:hAnsiTheme="minorHAnsi" w:cstheme="minorBidi"/>
            <w:noProof/>
            <w:szCs w:val="22"/>
          </w:rPr>
          <w:tab/>
        </w:r>
        <w:r w:rsidR="00BA3CE9" w:rsidRPr="00D91828">
          <w:rPr>
            <w:rStyle w:val="Hyperlink"/>
            <w:noProof/>
          </w:rPr>
          <w:t>General Performance</w:t>
        </w:r>
        <w:r w:rsidR="00BA3CE9">
          <w:rPr>
            <w:noProof/>
            <w:webHidden/>
          </w:rPr>
          <w:tab/>
        </w:r>
        <w:r w:rsidR="00BA3CE9">
          <w:rPr>
            <w:noProof/>
            <w:webHidden/>
          </w:rPr>
          <w:fldChar w:fldCharType="begin"/>
        </w:r>
        <w:r w:rsidR="00BA3CE9">
          <w:rPr>
            <w:noProof/>
            <w:webHidden/>
          </w:rPr>
          <w:instrText xml:space="preserve"> PAGEREF _Toc494184398 \h </w:instrText>
        </w:r>
        <w:r w:rsidR="00BA3CE9">
          <w:rPr>
            <w:noProof/>
            <w:webHidden/>
          </w:rPr>
        </w:r>
        <w:r w:rsidR="00BA3CE9">
          <w:rPr>
            <w:noProof/>
            <w:webHidden/>
          </w:rPr>
          <w:fldChar w:fldCharType="separate"/>
        </w:r>
        <w:r w:rsidR="00BA3CE9">
          <w:rPr>
            <w:noProof/>
            <w:webHidden/>
          </w:rPr>
          <w:t>19</w:t>
        </w:r>
        <w:r w:rsidR="00BA3CE9">
          <w:rPr>
            <w:noProof/>
            <w:webHidden/>
          </w:rPr>
          <w:fldChar w:fldCharType="end"/>
        </w:r>
      </w:hyperlink>
    </w:p>
    <w:p w14:paraId="7047D80F"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399" w:history="1">
        <w:r w:rsidR="00BA3CE9" w:rsidRPr="00D91828">
          <w:rPr>
            <w:rStyle w:val="Hyperlink"/>
            <w:noProof/>
          </w:rPr>
          <w:t>4.1.9.</w:t>
        </w:r>
        <w:r w:rsidR="00BA3CE9">
          <w:rPr>
            <w:rFonts w:asciiTheme="minorHAnsi" w:eastAsiaTheme="minorEastAsia" w:hAnsiTheme="minorHAnsi" w:cstheme="minorBidi"/>
            <w:noProof/>
            <w:szCs w:val="22"/>
          </w:rPr>
          <w:tab/>
        </w:r>
        <w:r w:rsidR="00BA3CE9" w:rsidRPr="00D91828">
          <w:rPr>
            <w:rStyle w:val="Hyperlink"/>
            <w:noProof/>
          </w:rPr>
          <w:t>Capacity</w:t>
        </w:r>
        <w:r w:rsidR="00BA3CE9">
          <w:rPr>
            <w:noProof/>
            <w:webHidden/>
          </w:rPr>
          <w:tab/>
        </w:r>
        <w:r w:rsidR="00BA3CE9">
          <w:rPr>
            <w:noProof/>
            <w:webHidden/>
          </w:rPr>
          <w:fldChar w:fldCharType="begin"/>
        </w:r>
        <w:r w:rsidR="00BA3CE9">
          <w:rPr>
            <w:noProof/>
            <w:webHidden/>
          </w:rPr>
          <w:instrText xml:space="preserve"> PAGEREF _Toc494184399 \h </w:instrText>
        </w:r>
        <w:r w:rsidR="00BA3CE9">
          <w:rPr>
            <w:noProof/>
            <w:webHidden/>
          </w:rPr>
        </w:r>
        <w:r w:rsidR="00BA3CE9">
          <w:rPr>
            <w:noProof/>
            <w:webHidden/>
          </w:rPr>
          <w:fldChar w:fldCharType="separate"/>
        </w:r>
        <w:r w:rsidR="00BA3CE9">
          <w:rPr>
            <w:noProof/>
            <w:webHidden/>
          </w:rPr>
          <w:t>20</w:t>
        </w:r>
        <w:r w:rsidR="00BA3CE9">
          <w:rPr>
            <w:noProof/>
            <w:webHidden/>
          </w:rPr>
          <w:fldChar w:fldCharType="end"/>
        </w:r>
      </w:hyperlink>
    </w:p>
    <w:p w14:paraId="0F38B2A2"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400" w:history="1">
        <w:r w:rsidR="00BA3CE9" w:rsidRPr="00D91828">
          <w:rPr>
            <w:rStyle w:val="Hyperlink"/>
            <w:noProof/>
          </w:rPr>
          <w:t>4.1.10.</w:t>
        </w:r>
        <w:r w:rsidR="00BA3CE9">
          <w:rPr>
            <w:rFonts w:asciiTheme="minorHAnsi" w:eastAsiaTheme="minorEastAsia" w:hAnsiTheme="minorHAnsi" w:cstheme="minorBidi"/>
            <w:noProof/>
            <w:szCs w:val="22"/>
          </w:rPr>
          <w:tab/>
        </w:r>
        <w:r w:rsidR="00BA3CE9" w:rsidRPr="00D91828">
          <w:rPr>
            <w:rStyle w:val="Hyperlink"/>
            <w:noProof/>
          </w:rPr>
          <w:t>Data Retention</w:t>
        </w:r>
        <w:r w:rsidR="00BA3CE9">
          <w:rPr>
            <w:noProof/>
            <w:webHidden/>
          </w:rPr>
          <w:tab/>
        </w:r>
        <w:r w:rsidR="00BA3CE9">
          <w:rPr>
            <w:noProof/>
            <w:webHidden/>
          </w:rPr>
          <w:fldChar w:fldCharType="begin"/>
        </w:r>
        <w:r w:rsidR="00BA3CE9">
          <w:rPr>
            <w:noProof/>
            <w:webHidden/>
          </w:rPr>
          <w:instrText xml:space="preserve"> PAGEREF _Toc494184400 \h </w:instrText>
        </w:r>
        <w:r w:rsidR="00BA3CE9">
          <w:rPr>
            <w:noProof/>
            <w:webHidden/>
          </w:rPr>
        </w:r>
        <w:r w:rsidR="00BA3CE9">
          <w:rPr>
            <w:noProof/>
            <w:webHidden/>
          </w:rPr>
          <w:fldChar w:fldCharType="separate"/>
        </w:r>
        <w:r w:rsidR="00BA3CE9">
          <w:rPr>
            <w:noProof/>
            <w:webHidden/>
          </w:rPr>
          <w:t>20</w:t>
        </w:r>
        <w:r w:rsidR="00BA3CE9">
          <w:rPr>
            <w:noProof/>
            <w:webHidden/>
          </w:rPr>
          <w:fldChar w:fldCharType="end"/>
        </w:r>
      </w:hyperlink>
    </w:p>
    <w:p w14:paraId="0D29BC02"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401" w:history="1">
        <w:r w:rsidR="00BA3CE9" w:rsidRPr="00D91828">
          <w:rPr>
            <w:rStyle w:val="Hyperlink"/>
            <w:noProof/>
          </w:rPr>
          <w:t>4.1.11.</w:t>
        </w:r>
        <w:r w:rsidR="00BA3CE9">
          <w:rPr>
            <w:rFonts w:asciiTheme="minorHAnsi" w:eastAsiaTheme="minorEastAsia" w:hAnsiTheme="minorHAnsi" w:cstheme="minorBidi"/>
            <w:noProof/>
            <w:szCs w:val="22"/>
          </w:rPr>
          <w:tab/>
        </w:r>
        <w:r w:rsidR="00BA3CE9" w:rsidRPr="00D91828">
          <w:rPr>
            <w:rStyle w:val="Hyperlink"/>
            <w:noProof/>
          </w:rPr>
          <w:t>Error Handling</w:t>
        </w:r>
        <w:r w:rsidR="00BA3CE9">
          <w:rPr>
            <w:noProof/>
            <w:webHidden/>
          </w:rPr>
          <w:tab/>
        </w:r>
        <w:r w:rsidR="00BA3CE9">
          <w:rPr>
            <w:noProof/>
            <w:webHidden/>
          </w:rPr>
          <w:fldChar w:fldCharType="begin"/>
        </w:r>
        <w:r w:rsidR="00BA3CE9">
          <w:rPr>
            <w:noProof/>
            <w:webHidden/>
          </w:rPr>
          <w:instrText xml:space="preserve"> PAGEREF _Toc494184401 \h </w:instrText>
        </w:r>
        <w:r w:rsidR="00BA3CE9">
          <w:rPr>
            <w:noProof/>
            <w:webHidden/>
          </w:rPr>
        </w:r>
        <w:r w:rsidR="00BA3CE9">
          <w:rPr>
            <w:noProof/>
            <w:webHidden/>
          </w:rPr>
          <w:fldChar w:fldCharType="separate"/>
        </w:r>
        <w:r w:rsidR="00BA3CE9">
          <w:rPr>
            <w:noProof/>
            <w:webHidden/>
          </w:rPr>
          <w:t>20</w:t>
        </w:r>
        <w:r w:rsidR="00BA3CE9">
          <w:rPr>
            <w:noProof/>
            <w:webHidden/>
          </w:rPr>
          <w:fldChar w:fldCharType="end"/>
        </w:r>
      </w:hyperlink>
    </w:p>
    <w:p w14:paraId="151E5353"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402" w:history="1">
        <w:r w:rsidR="00BA3CE9" w:rsidRPr="00D91828">
          <w:rPr>
            <w:rStyle w:val="Hyperlink"/>
            <w:noProof/>
          </w:rPr>
          <w:t>4.1.12.</w:t>
        </w:r>
        <w:r w:rsidR="00BA3CE9">
          <w:rPr>
            <w:rFonts w:asciiTheme="minorHAnsi" w:eastAsiaTheme="minorEastAsia" w:hAnsiTheme="minorHAnsi" w:cstheme="minorBidi"/>
            <w:noProof/>
            <w:szCs w:val="22"/>
          </w:rPr>
          <w:tab/>
        </w:r>
        <w:r w:rsidR="00BA3CE9" w:rsidRPr="00D91828">
          <w:rPr>
            <w:rStyle w:val="Hyperlink"/>
            <w:noProof/>
          </w:rPr>
          <w:t>Validation Rules</w:t>
        </w:r>
        <w:r w:rsidR="00BA3CE9">
          <w:rPr>
            <w:noProof/>
            <w:webHidden/>
          </w:rPr>
          <w:tab/>
        </w:r>
        <w:r w:rsidR="00BA3CE9">
          <w:rPr>
            <w:noProof/>
            <w:webHidden/>
          </w:rPr>
          <w:fldChar w:fldCharType="begin"/>
        </w:r>
        <w:r w:rsidR="00BA3CE9">
          <w:rPr>
            <w:noProof/>
            <w:webHidden/>
          </w:rPr>
          <w:instrText xml:space="preserve"> PAGEREF _Toc494184402 \h </w:instrText>
        </w:r>
        <w:r w:rsidR="00BA3CE9">
          <w:rPr>
            <w:noProof/>
            <w:webHidden/>
          </w:rPr>
        </w:r>
        <w:r w:rsidR="00BA3CE9">
          <w:rPr>
            <w:noProof/>
            <w:webHidden/>
          </w:rPr>
          <w:fldChar w:fldCharType="separate"/>
        </w:r>
        <w:r w:rsidR="00BA3CE9">
          <w:rPr>
            <w:noProof/>
            <w:webHidden/>
          </w:rPr>
          <w:t>20</w:t>
        </w:r>
        <w:r w:rsidR="00BA3CE9">
          <w:rPr>
            <w:noProof/>
            <w:webHidden/>
          </w:rPr>
          <w:fldChar w:fldCharType="end"/>
        </w:r>
      </w:hyperlink>
    </w:p>
    <w:p w14:paraId="476F4C47" w14:textId="77777777" w:rsidR="00BA3CE9" w:rsidRDefault="00816921">
      <w:pPr>
        <w:pStyle w:val="TOC3"/>
        <w:tabs>
          <w:tab w:val="left" w:pos="1320"/>
          <w:tab w:val="right" w:leader="dot" w:pos="9913"/>
        </w:tabs>
        <w:rPr>
          <w:rFonts w:asciiTheme="minorHAnsi" w:eastAsiaTheme="minorEastAsia" w:hAnsiTheme="minorHAnsi" w:cstheme="minorBidi"/>
          <w:noProof/>
          <w:szCs w:val="22"/>
        </w:rPr>
      </w:pPr>
      <w:hyperlink w:anchor="_Toc494184403" w:history="1">
        <w:r w:rsidR="00BA3CE9" w:rsidRPr="00D91828">
          <w:rPr>
            <w:rStyle w:val="Hyperlink"/>
            <w:noProof/>
          </w:rPr>
          <w:t>4.1.13.</w:t>
        </w:r>
        <w:r w:rsidR="00BA3CE9">
          <w:rPr>
            <w:rFonts w:asciiTheme="minorHAnsi" w:eastAsiaTheme="minorEastAsia" w:hAnsiTheme="minorHAnsi" w:cstheme="minorBidi"/>
            <w:noProof/>
            <w:szCs w:val="22"/>
          </w:rPr>
          <w:tab/>
        </w:r>
        <w:r w:rsidR="00BA3CE9" w:rsidRPr="00D91828">
          <w:rPr>
            <w:rStyle w:val="Hyperlink"/>
            <w:noProof/>
          </w:rPr>
          <w:t>Conventions/Standards</w:t>
        </w:r>
        <w:r w:rsidR="00BA3CE9">
          <w:rPr>
            <w:noProof/>
            <w:webHidden/>
          </w:rPr>
          <w:tab/>
        </w:r>
        <w:r w:rsidR="00BA3CE9">
          <w:rPr>
            <w:noProof/>
            <w:webHidden/>
          </w:rPr>
          <w:fldChar w:fldCharType="begin"/>
        </w:r>
        <w:r w:rsidR="00BA3CE9">
          <w:rPr>
            <w:noProof/>
            <w:webHidden/>
          </w:rPr>
          <w:instrText xml:space="preserve"> PAGEREF _Toc494184403 \h </w:instrText>
        </w:r>
        <w:r w:rsidR="00BA3CE9">
          <w:rPr>
            <w:noProof/>
            <w:webHidden/>
          </w:rPr>
        </w:r>
        <w:r w:rsidR="00BA3CE9">
          <w:rPr>
            <w:noProof/>
            <w:webHidden/>
          </w:rPr>
          <w:fldChar w:fldCharType="separate"/>
        </w:r>
        <w:r w:rsidR="00BA3CE9">
          <w:rPr>
            <w:noProof/>
            <w:webHidden/>
          </w:rPr>
          <w:t>20</w:t>
        </w:r>
        <w:r w:rsidR="00BA3CE9">
          <w:rPr>
            <w:noProof/>
            <w:webHidden/>
          </w:rPr>
          <w:fldChar w:fldCharType="end"/>
        </w:r>
      </w:hyperlink>
    </w:p>
    <w:p w14:paraId="13CE1151" w14:textId="77777777" w:rsidR="00BA3CE9" w:rsidRDefault="00816921">
      <w:pPr>
        <w:pStyle w:val="TOC1"/>
        <w:rPr>
          <w:rFonts w:asciiTheme="minorHAnsi" w:eastAsiaTheme="minorEastAsia" w:hAnsiTheme="minorHAnsi" w:cstheme="minorBidi"/>
          <w:b w:val="0"/>
          <w:caps w:val="0"/>
          <w:noProof/>
          <w:szCs w:val="22"/>
        </w:rPr>
      </w:pPr>
      <w:hyperlink w:anchor="_Toc494184404" w:history="1">
        <w:r w:rsidR="00BA3CE9" w:rsidRPr="00D91828">
          <w:rPr>
            <w:rStyle w:val="Hyperlink"/>
            <w:noProof/>
          </w:rPr>
          <w:t>5</w:t>
        </w:r>
        <w:r w:rsidR="00BA3CE9">
          <w:rPr>
            <w:rFonts w:asciiTheme="minorHAnsi" w:eastAsiaTheme="minorEastAsia" w:hAnsiTheme="minorHAnsi" w:cstheme="minorBidi"/>
            <w:b w:val="0"/>
            <w:caps w:val="0"/>
            <w:noProof/>
            <w:szCs w:val="22"/>
          </w:rPr>
          <w:tab/>
        </w:r>
        <w:r w:rsidR="00BA3CE9" w:rsidRPr="00D91828">
          <w:rPr>
            <w:rStyle w:val="Hyperlink"/>
            <w:noProof/>
          </w:rPr>
          <w:t>APPENDIX A - GLOSSARY</w:t>
        </w:r>
        <w:r w:rsidR="00BA3CE9">
          <w:rPr>
            <w:noProof/>
            <w:webHidden/>
          </w:rPr>
          <w:tab/>
        </w:r>
        <w:r w:rsidR="00BA3CE9">
          <w:rPr>
            <w:noProof/>
            <w:webHidden/>
          </w:rPr>
          <w:fldChar w:fldCharType="begin"/>
        </w:r>
        <w:r w:rsidR="00BA3CE9">
          <w:rPr>
            <w:noProof/>
            <w:webHidden/>
          </w:rPr>
          <w:instrText xml:space="preserve"> PAGEREF _Toc494184404 \h </w:instrText>
        </w:r>
        <w:r w:rsidR="00BA3CE9">
          <w:rPr>
            <w:noProof/>
            <w:webHidden/>
          </w:rPr>
        </w:r>
        <w:r w:rsidR="00BA3CE9">
          <w:rPr>
            <w:noProof/>
            <w:webHidden/>
          </w:rPr>
          <w:fldChar w:fldCharType="separate"/>
        </w:r>
        <w:r w:rsidR="00BA3CE9">
          <w:rPr>
            <w:noProof/>
            <w:webHidden/>
          </w:rPr>
          <w:t>22</w:t>
        </w:r>
        <w:r w:rsidR="00BA3CE9">
          <w:rPr>
            <w:noProof/>
            <w:webHidden/>
          </w:rPr>
          <w:fldChar w:fldCharType="end"/>
        </w:r>
      </w:hyperlink>
    </w:p>
    <w:p w14:paraId="637B1BE0" w14:textId="77777777" w:rsidR="00BA3CE9" w:rsidRDefault="00816921">
      <w:pPr>
        <w:pStyle w:val="TOC1"/>
        <w:rPr>
          <w:rFonts w:asciiTheme="minorHAnsi" w:eastAsiaTheme="minorEastAsia" w:hAnsiTheme="minorHAnsi" w:cstheme="minorBidi"/>
          <w:b w:val="0"/>
          <w:caps w:val="0"/>
          <w:noProof/>
          <w:szCs w:val="22"/>
        </w:rPr>
      </w:pPr>
      <w:hyperlink w:anchor="_Toc494184405" w:history="1">
        <w:r w:rsidR="00BA3CE9" w:rsidRPr="00D91828">
          <w:rPr>
            <w:rStyle w:val="Hyperlink"/>
            <w:noProof/>
          </w:rPr>
          <w:t>6</w:t>
        </w:r>
        <w:r w:rsidR="00BA3CE9">
          <w:rPr>
            <w:rFonts w:asciiTheme="minorHAnsi" w:eastAsiaTheme="minorEastAsia" w:hAnsiTheme="minorHAnsi" w:cstheme="minorBidi"/>
            <w:b w:val="0"/>
            <w:caps w:val="0"/>
            <w:noProof/>
            <w:szCs w:val="22"/>
          </w:rPr>
          <w:tab/>
        </w:r>
        <w:r w:rsidR="00BA3CE9" w:rsidRPr="00D91828">
          <w:rPr>
            <w:rStyle w:val="Hyperlink"/>
            <w:noProof/>
          </w:rPr>
          <w:t>APPENDIX B - UI Wireframes</w:t>
        </w:r>
        <w:r w:rsidR="00BA3CE9">
          <w:rPr>
            <w:noProof/>
            <w:webHidden/>
          </w:rPr>
          <w:tab/>
        </w:r>
        <w:r w:rsidR="00BA3CE9">
          <w:rPr>
            <w:noProof/>
            <w:webHidden/>
          </w:rPr>
          <w:fldChar w:fldCharType="begin"/>
        </w:r>
        <w:r w:rsidR="00BA3CE9">
          <w:rPr>
            <w:noProof/>
            <w:webHidden/>
          </w:rPr>
          <w:instrText xml:space="preserve"> PAGEREF _Toc494184405 \h </w:instrText>
        </w:r>
        <w:r w:rsidR="00BA3CE9">
          <w:rPr>
            <w:noProof/>
            <w:webHidden/>
          </w:rPr>
        </w:r>
        <w:r w:rsidR="00BA3CE9">
          <w:rPr>
            <w:noProof/>
            <w:webHidden/>
          </w:rPr>
          <w:fldChar w:fldCharType="separate"/>
        </w:r>
        <w:r w:rsidR="00BA3CE9">
          <w:rPr>
            <w:noProof/>
            <w:webHidden/>
          </w:rPr>
          <w:t>22</w:t>
        </w:r>
        <w:r w:rsidR="00BA3CE9">
          <w:rPr>
            <w:noProof/>
            <w:webHidden/>
          </w:rPr>
          <w:fldChar w:fldCharType="end"/>
        </w:r>
      </w:hyperlink>
    </w:p>
    <w:p w14:paraId="04E95D36" w14:textId="77777777" w:rsidR="00BA3CE9" w:rsidRDefault="00816921">
      <w:pPr>
        <w:pStyle w:val="TOC2"/>
        <w:rPr>
          <w:rFonts w:asciiTheme="minorHAnsi" w:eastAsiaTheme="minorEastAsia" w:hAnsiTheme="minorHAnsi" w:cstheme="minorBidi"/>
          <w:szCs w:val="22"/>
        </w:rPr>
      </w:pPr>
      <w:hyperlink w:anchor="_Toc494184406" w:history="1">
        <w:r w:rsidR="00BA3CE9" w:rsidRPr="00D91828">
          <w:rPr>
            <w:rStyle w:val="Hyperlink"/>
          </w:rPr>
          <w:t>6.1.</w:t>
        </w:r>
        <w:r w:rsidR="00BA3CE9">
          <w:rPr>
            <w:rFonts w:asciiTheme="minorHAnsi" w:eastAsiaTheme="minorEastAsia" w:hAnsiTheme="minorHAnsi" w:cstheme="minorBidi"/>
            <w:szCs w:val="22"/>
          </w:rPr>
          <w:tab/>
        </w:r>
        <w:r w:rsidR="00BA3CE9" w:rsidRPr="00D91828">
          <w:rPr>
            <w:rStyle w:val="Hyperlink"/>
          </w:rPr>
          <w:t>Office 365 Groups main screen</w:t>
        </w:r>
        <w:r w:rsidR="00BA3CE9">
          <w:rPr>
            <w:webHidden/>
          </w:rPr>
          <w:tab/>
        </w:r>
        <w:r w:rsidR="00BA3CE9">
          <w:rPr>
            <w:webHidden/>
          </w:rPr>
          <w:fldChar w:fldCharType="begin"/>
        </w:r>
        <w:r w:rsidR="00BA3CE9">
          <w:rPr>
            <w:webHidden/>
          </w:rPr>
          <w:instrText xml:space="preserve"> PAGEREF _Toc494184406 \h </w:instrText>
        </w:r>
        <w:r w:rsidR="00BA3CE9">
          <w:rPr>
            <w:webHidden/>
          </w:rPr>
        </w:r>
        <w:r w:rsidR="00BA3CE9">
          <w:rPr>
            <w:webHidden/>
          </w:rPr>
          <w:fldChar w:fldCharType="separate"/>
        </w:r>
        <w:r w:rsidR="00BA3CE9">
          <w:rPr>
            <w:webHidden/>
          </w:rPr>
          <w:t>22</w:t>
        </w:r>
        <w:r w:rsidR="00BA3CE9">
          <w:rPr>
            <w:webHidden/>
          </w:rPr>
          <w:fldChar w:fldCharType="end"/>
        </w:r>
      </w:hyperlink>
    </w:p>
    <w:p w14:paraId="07A98543" w14:textId="77777777" w:rsidR="00BA3CE9" w:rsidRDefault="00816921">
      <w:pPr>
        <w:pStyle w:val="TOC2"/>
        <w:rPr>
          <w:rFonts w:asciiTheme="minorHAnsi" w:eastAsiaTheme="minorEastAsia" w:hAnsiTheme="minorHAnsi" w:cstheme="minorBidi"/>
          <w:szCs w:val="22"/>
        </w:rPr>
      </w:pPr>
      <w:hyperlink w:anchor="_Toc494184407" w:history="1">
        <w:r w:rsidR="00BA3CE9" w:rsidRPr="00D91828">
          <w:rPr>
            <w:rStyle w:val="Hyperlink"/>
          </w:rPr>
          <w:t>6.2.</w:t>
        </w:r>
        <w:r w:rsidR="00BA3CE9">
          <w:rPr>
            <w:rFonts w:asciiTheme="minorHAnsi" w:eastAsiaTheme="minorEastAsia" w:hAnsiTheme="minorHAnsi" w:cstheme="minorBidi"/>
            <w:szCs w:val="22"/>
          </w:rPr>
          <w:tab/>
        </w:r>
        <w:r w:rsidR="00BA3CE9" w:rsidRPr="00D91828">
          <w:rPr>
            <w:rStyle w:val="Hyperlink"/>
          </w:rPr>
          <w:t>Course Groups main screen</w:t>
        </w:r>
        <w:r w:rsidR="00BA3CE9">
          <w:rPr>
            <w:webHidden/>
          </w:rPr>
          <w:tab/>
        </w:r>
        <w:r w:rsidR="00BA3CE9">
          <w:rPr>
            <w:webHidden/>
          </w:rPr>
          <w:fldChar w:fldCharType="begin"/>
        </w:r>
        <w:r w:rsidR="00BA3CE9">
          <w:rPr>
            <w:webHidden/>
          </w:rPr>
          <w:instrText xml:space="preserve"> PAGEREF _Toc494184407 \h </w:instrText>
        </w:r>
        <w:r w:rsidR="00BA3CE9">
          <w:rPr>
            <w:webHidden/>
          </w:rPr>
        </w:r>
        <w:r w:rsidR="00BA3CE9">
          <w:rPr>
            <w:webHidden/>
          </w:rPr>
          <w:fldChar w:fldCharType="separate"/>
        </w:r>
        <w:r w:rsidR="00BA3CE9">
          <w:rPr>
            <w:webHidden/>
          </w:rPr>
          <w:t>23</w:t>
        </w:r>
        <w:r w:rsidR="00BA3CE9">
          <w:rPr>
            <w:webHidden/>
          </w:rPr>
          <w:fldChar w:fldCharType="end"/>
        </w:r>
      </w:hyperlink>
    </w:p>
    <w:p w14:paraId="0D6A0800" w14:textId="77777777" w:rsidR="00BA3CE9" w:rsidRDefault="00816921">
      <w:pPr>
        <w:pStyle w:val="TOC2"/>
        <w:rPr>
          <w:rFonts w:asciiTheme="minorHAnsi" w:eastAsiaTheme="minorEastAsia" w:hAnsiTheme="minorHAnsi" w:cstheme="minorBidi"/>
          <w:szCs w:val="22"/>
        </w:rPr>
      </w:pPr>
      <w:hyperlink w:anchor="_Toc494184408" w:history="1">
        <w:r w:rsidR="00BA3CE9" w:rsidRPr="00D91828">
          <w:rPr>
            <w:rStyle w:val="Hyperlink"/>
          </w:rPr>
          <w:t>6.3.</w:t>
        </w:r>
        <w:r w:rsidR="00BA3CE9">
          <w:rPr>
            <w:rFonts w:asciiTheme="minorHAnsi" w:eastAsiaTheme="minorEastAsia" w:hAnsiTheme="minorHAnsi" w:cstheme="minorBidi"/>
            <w:szCs w:val="22"/>
          </w:rPr>
          <w:tab/>
        </w:r>
        <w:r w:rsidR="00BA3CE9" w:rsidRPr="00D91828">
          <w:rPr>
            <w:rStyle w:val="Hyperlink"/>
          </w:rPr>
          <w:t>Create new class group screen</w:t>
        </w:r>
        <w:r w:rsidR="00BA3CE9">
          <w:rPr>
            <w:webHidden/>
          </w:rPr>
          <w:tab/>
        </w:r>
        <w:r w:rsidR="00BA3CE9">
          <w:rPr>
            <w:webHidden/>
          </w:rPr>
          <w:fldChar w:fldCharType="begin"/>
        </w:r>
        <w:r w:rsidR="00BA3CE9">
          <w:rPr>
            <w:webHidden/>
          </w:rPr>
          <w:instrText xml:space="preserve"> PAGEREF _Toc494184408 \h </w:instrText>
        </w:r>
        <w:r w:rsidR="00BA3CE9">
          <w:rPr>
            <w:webHidden/>
          </w:rPr>
        </w:r>
        <w:r w:rsidR="00BA3CE9">
          <w:rPr>
            <w:webHidden/>
          </w:rPr>
          <w:fldChar w:fldCharType="separate"/>
        </w:r>
        <w:r w:rsidR="00BA3CE9">
          <w:rPr>
            <w:webHidden/>
          </w:rPr>
          <w:t>24</w:t>
        </w:r>
        <w:r w:rsidR="00BA3CE9">
          <w:rPr>
            <w:webHidden/>
          </w:rPr>
          <w:fldChar w:fldCharType="end"/>
        </w:r>
      </w:hyperlink>
    </w:p>
    <w:p w14:paraId="37C1A55E" w14:textId="77777777" w:rsidR="00BA3CE9" w:rsidRDefault="00816921">
      <w:pPr>
        <w:pStyle w:val="TOC2"/>
        <w:rPr>
          <w:rFonts w:asciiTheme="minorHAnsi" w:eastAsiaTheme="minorEastAsia" w:hAnsiTheme="minorHAnsi" w:cstheme="minorBidi"/>
          <w:szCs w:val="22"/>
        </w:rPr>
      </w:pPr>
      <w:hyperlink w:anchor="_Toc494184409" w:history="1">
        <w:r w:rsidR="00BA3CE9" w:rsidRPr="00D91828">
          <w:rPr>
            <w:rStyle w:val="Hyperlink"/>
          </w:rPr>
          <w:t>6.4.</w:t>
        </w:r>
        <w:r w:rsidR="00BA3CE9">
          <w:rPr>
            <w:rFonts w:asciiTheme="minorHAnsi" w:eastAsiaTheme="minorEastAsia" w:hAnsiTheme="minorHAnsi" w:cstheme="minorBidi"/>
            <w:szCs w:val="22"/>
          </w:rPr>
          <w:tab/>
        </w:r>
        <w:r w:rsidR="00BA3CE9" w:rsidRPr="00D91828">
          <w:rPr>
            <w:rStyle w:val="Hyperlink"/>
          </w:rPr>
          <w:t>Create New Class Group - Confirmation</w:t>
        </w:r>
        <w:r w:rsidR="00BA3CE9">
          <w:rPr>
            <w:webHidden/>
          </w:rPr>
          <w:tab/>
        </w:r>
        <w:r w:rsidR="00BA3CE9">
          <w:rPr>
            <w:webHidden/>
          </w:rPr>
          <w:fldChar w:fldCharType="begin"/>
        </w:r>
        <w:r w:rsidR="00BA3CE9">
          <w:rPr>
            <w:webHidden/>
          </w:rPr>
          <w:instrText xml:space="preserve"> PAGEREF _Toc494184409 \h </w:instrText>
        </w:r>
        <w:r w:rsidR="00BA3CE9">
          <w:rPr>
            <w:webHidden/>
          </w:rPr>
        </w:r>
        <w:r w:rsidR="00BA3CE9">
          <w:rPr>
            <w:webHidden/>
          </w:rPr>
          <w:fldChar w:fldCharType="separate"/>
        </w:r>
        <w:r w:rsidR="00BA3CE9">
          <w:rPr>
            <w:webHidden/>
          </w:rPr>
          <w:t>25</w:t>
        </w:r>
        <w:r w:rsidR="00BA3CE9">
          <w:rPr>
            <w:webHidden/>
          </w:rPr>
          <w:fldChar w:fldCharType="end"/>
        </w:r>
      </w:hyperlink>
    </w:p>
    <w:p w14:paraId="1AF1D7EC" w14:textId="77777777" w:rsidR="00BA3CE9" w:rsidRDefault="00816921">
      <w:pPr>
        <w:pStyle w:val="TOC2"/>
        <w:rPr>
          <w:rFonts w:asciiTheme="minorHAnsi" w:eastAsiaTheme="minorEastAsia" w:hAnsiTheme="minorHAnsi" w:cstheme="minorBidi"/>
          <w:szCs w:val="22"/>
        </w:rPr>
      </w:pPr>
      <w:hyperlink w:anchor="_Toc494184410" w:history="1">
        <w:r w:rsidR="00BA3CE9" w:rsidRPr="00D91828">
          <w:rPr>
            <w:rStyle w:val="Hyperlink"/>
          </w:rPr>
          <w:t>6.5.</w:t>
        </w:r>
        <w:r w:rsidR="00BA3CE9">
          <w:rPr>
            <w:rFonts w:asciiTheme="minorHAnsi" w:eastAsiaTheme="minorEastAsia" w:hAnsiTheme="minorHAnsi" w:cstheme="minorBidi"/>
            <w:szCs w:val="22"/>
          </w:rPr>
          <w:tab/>
        </w:r>
        <w:r w:rsidR="00BA3CE9" w:rsidRPr="00D91828">
          <w:rPr>
            <w:rStyle w:val="Hyperlink"/>
          </w:rPr>
          <w:t>Manage existing group</w:t>
        </w:r>
        <w:r w:rsidR="00BA3CE9">
          <w:rPr>
            <w:webHidden/>
          </w:rPr>
          <w:tab/>
        </w:r>
        <w:r w:rsidR="00BA3CE9">
          <w:rPr>
            <w:webHidden/>
          </w:rPr>
          <w:fldChar w:fldCharType="begin"/>
        </w:r>
        <w:r w:rsidR="00BA3CE9">
          <w:rPr>
            <w:webHidden/>
          </w:rPr>
          <w:instrText xml:space="preserve"> PAGEREF _Toc494184410 \h </w:instrText>
        </w:r>
        <w:r w:rsidR="00BA3CE9">
          <w:rPr>
            <w:webHidden/>
          </w:rPr>
        </w:r>
        <w:r w:rsidR="00BA3CE9">
          <w:rPr>
            <w:webHidden/>
          </w:rPr>
          <w:fldChar w:fldCharType="separate"/>
        </w:r>
        <w:r w:rsidR="00BA3CE9">
          <w:rPr>
            <w:webHidden/>
          </w:rPr>
          <w:t>25</w:t>
        </w:r>
        <w:r w:rsidR="00BA3CE9">
          <w:rPr>
            <w:webHidden/>
          </w:rPr>
          <w:fldChar w:fldCharType="end"/>
        </w:r>
      </w:hyperlink>
    </w:p>
    <w:p w14:paraId="4AF54B3B" w14:textId="77777777" w:rsidR="00BA3CE9" w:rsidRDefault="00816921">
      <w:pPr>
        <w:pStyle w:val="TOC1"/>
        <w:rPr>
          <w:rFonts w:asciiTheme="minorHAnsi" w:eastAsiaTheme="minorEastAsia" w:hAnsiTheme="minorHAnsi" w:cstheme="minorBidi"/>
          <w:b w:val="0"/>
          <w:caps w:val="0"/>
          <w:noProof/>
          <w:szCs w:val="22"/>
        </w:rPr>
      </w:pPr>
      <w:hyperlink w:anchor="_Toc494184411" w:history="1">
        <w:r w:rsidR="00BA3CE9" w:rsidRPr="00D91828">
          <w:rPr>
            <w:rStyle w:val="Hyperlink"/>
            <w:noProof/>
          </w:rPr>
          <w:t>7</w:t>
        </w:r>
        <w:r w:rsidR="00BA3CE9">
          <w:rPr>
            <w:rFonts w:asciiTheme="minorHAnsi" w:eastAsiaTheme="minorEastAsia" w:hAnsiTheme="minorHAnsi" w:cstheme="minorBidi"/>
            <w:b w:val="0"/>
            <w:caps w:val="0"/>
            <w:noProof/>
            <w:szCs w:val="22"/>
          </w:rPr>
          <w:tab/>
        </w:r>
        <w:r w:rsidR="00BA3CE9" w:rsidRPr="00D91828">
          <w:rPr>
            <w:rStyle w:val="Hyperlink"/>
            <w:noProof/>
          </w:rPr>
          <w:t>Appendix C: Data Metrics from PeopleSoft</w:t>
        </w:r>
        <w:r w:rsidR="00BA3CE9">
          <w:rPr>
            <w:noProof/>
            <w:webHidden/>
          </w:rPr>
          <w:tab/>
        </w:r>
        <w:r w:rsidR="00BA3CE9">
          <w:rPr>
            <w:noProof/>
            <w:webHidden/>
          </w:rPr>
          <w:fldChar w:fldCharType="begin"/>
        </w:r>
        <w:r w:rsidR="00BA3CE9">
          <w:rPr>
            <w:noProof/>
            <w:webHidden/>
          </w:rPr>
          <w:instrText xml:space="preserve"> PAGEREF _Toc494184411 \h </w:instrText>
        </w:r>
        <w:r w:rsidR="00BA3CE9">
          <w:rPr>
            <w:noProof/>
            <w:webHidden/>
          </w:rPr>
        </w:r>
        <w:r w:rsidR="00BA3CE9">
          <w:rPr>
            <w:noProof/>
            <w:webHidden/>
          </w:rPr>
          <w:fldChar w:fldCharType="separate"/>
        </w:r>
        <w:r w:rsidR="00BA3CE9">
          <w:rPr>
            <w:noProof/>
            <w:webHidden/>
          </w:rPr>
          <w:t>27</w:t>
        </w:r>
        <w:r w:rsidR="00BA3CE9">
          <w:rPr>
            <w:noProof/>
            <w:webHidden/>
          </w:rPr>
          <w:fldChar w:fldCharType="end"/>
        </w:r>
      </w:hyperlink>
    </w:p>
    <w:p w14:paraId="3F53EFC0" w14:textId="77777777" w:rsidR="00BA3CE9" w:rsidRDefault="00816921">
      <w:pPr>
        <w:pStyle w:val="TOC1"/>
        <w:rPr>
          <w:rFonts w:asciiTheme="minorHAnsi" w:eastAsiaTheme="minorEastAsia" w:hAnsiTheme="minorHAnsi" w:cstheme="minorBidi"/>
          <w:b w:val="0"/>
          <w:caps w:val="0"/>
          <w:noProof/>
          <w:szCs w:val="22"/>
        </w:rPr>
      </w:pPr>
      <w:hyperlink w:anchor="_Toc494184412" w:history="1">
        <w:r w:rsidR="00BA3CE9" w:rsidRPr="00D91828">
          <w:rPr>
            <w:rStyle w:val="Hyperlink"/>
            <w:noProof/>
          </w:rPr>
          <w:t>8</w:t>
        </w:r>
        <w:r w:rsidR="00BA3CE9">
          <w:rPr>
            <w:rFonts w:asciiTheme="minorHAnsi" w:eastAsiaTheme="minorEastAsia" w:hAnsiTheme="minorHAnsi" w:cstheme="minorBidi"/>
            <w:b w:val="0"/>
            <w:caps w:val="0"/>
            <w:noProof/>
            <w:szCs w:val="22"/>
          </w:rPr>
          <w:tab/>
        </w:r>
        <w:r w:rsidR="00BA3CE9" w:rsidRPr="00D91828">
          <w:rPr>
            <w:rStyle w:val="Hyperlink"/>
            <w:noProof/>
          </w:rPr>
          <w:t>Recent Decisions/Answers Based on Questions or Discussion</w:t>
        </w:r>
        <w:r w:rsidR="00BA3CE9">
          <w:rPr>
            <w:noProof/>
            <w:webHidden/>
          </w:rPr>
          <w:tab/>
        </w:r>
        <w:r w:rsidR="00BA3CE9">
          <w:rPr>
            <w:noProof/>
            <w:webHidden/>
          </w:rPr>
          <w:fldChar w:fldCharType="begin"/>
        </w:r>
        <w:r w:rsidR="00BA3CE9">
          <w:rPr>
            <w:noProof/>
            <w:webHidden/>
          </w:rPr>
          <w:instrText xml:space="preserve"> PAGEREF _Toc494184412 \h </w:instrText>
        </w:r>
        <w:r w:rsidR="00BA3CE9">
          <w:rPr>
            <w:noProof/>
            <w:webHidden/>
          </w:rPr>
        </w:r>
        <w:r w:rsidR="00BA3CE9">
          <w:rPr>
            <w:noProof/>
            <w:webHidden/>
          </w:rPr>
          <w:fldChar w:fldCharType="separate"/>
        </w:r>
        <w:r w:rsidR="00BA3CE9">
          <w:rPr>
            <w:noProof/>
            <w:webHidden/>
          </w:rPr>
          <w:t>27</w:t>
        </w:r>
        <w:r w:rsidR="00BA3CE9">
          <w:rPr>
            <w:noProof/>
            <w:webHidden/>
          </w:rPr>
          <w:fldChar w:fldCharType="end"/>
        </w:r>
      </w:hyperlink>
    </w:p>
    <w:p w14:paraId="12216003" w14:textId="77777777" w:rsidR="00BA3CE9" w:rsidRDefault="00816921">
      <w:pPr>
        <w:pStyle w:val="TOC2"/>
        <w:rPr>
          <w:rFonts w:asciiTheme="minorHAnsi" w:eastAsiaTheme="minorEastAsia" w:hAnsiTheme="minorHAnsi" w:cstheme="minorBidi"/>
          <w:szCs w:val="22"/>
        </w:rPr>
      </w:pPr>
      <w:hyperlink w:anchor="_Toc494184413" w:history="1">
        <w:r w:rsidR="00BA3CE9" w:rsidRPr="00D91828">
          <w:rPr>
            <w:rStyle w:val="Hyperlink"/>
          </w:rPr>
          <w:t>8.1.</w:t>
        </w:r>
        <w:r w:rsidR="00BA3CE9">
          <w:rPr>
            <w:rFonts w:asciiTheme="minorHAnsi" w:eastAsiaTheme="minorEastAsia" w:hAnsiTheme="minorHAnsi" w:cstheme="minorBidi"/>
            <w:szCs w:val="22"/>
          </w:rPr>
          <w:tab/>
        </w:r>
        <w:r w:rsidR="00BA3CE9" w:rsidRPr="00D91828">
          <w:rPr>
            <w:rStyle w:val="Hyperlink"/>
          </w:rPr>
          <w:t>When a course group creator is no longer an instructor for a group/no longer at UNC?</w:t>
        </w:r>
        <w:r w:rsidR="00BA3CE9">
          <w:rPr>
            <w:webHidden/>
          </w:rPr>
          <w:tab/>
        </w:r>
        <w:r w:rsidR="00BA3CE9">
          <w:rPr>
            <w:webHidden/>
          </w:rPr>
          <w:fldChar w:fldCharType="begin"/>
        </w:r>
        <w:r w:rsidR="00BA3CE9">
          <w:rPr>
            <w:webHidden/>
          </w:rPr>
          <w:instrText xml:space="preserve"> PAGEREF _Toc494184413 \h </w:instrText>
        </w:r>
        <w:r w:rsidR="00BA3CE9">
          <w:rPr>
            <w:webHidden/>
          </w:rPr>
        </w:r>
        <w:r w:rsidR="00BA3CE9">
          <w:rPr>
            <w:webHidden/>
          </w:rPr>
          <w:fldChar w:fldCharType="separate"/>
        </w:r>
        <w:r w:rsidR="00BA3CE9">
          <w:rPr>
            <w:webHidden/>
          </w:rPr>
          <w:t>27</w:t>
        </w:r>
        <w:r w:rsidR="00BA3CE9">
          <w:rPr>
            <w:webHidden/>
          </w:rPr>
          <w:fldChar w:fldCharType="end"/>
        </w:r>
      </w:hyperlink>
    </w:p>
    <w:p w14:paraId="256CFC9A" w14:textId="77777777" w:rsidR="00BA3CE9" w:rsidRDefault="00816921">
      <w:pPr>
        <w:pStyle w:val="TOC2"/>
        <w:rPr>
          <w:rFonts w:asciiTheme="minorHAnsi" w:eastAsiaTheme="minorEastAsia" w:hAnsiTheme="minorHAnsi" w:cstheme="minorBidi"/>
          <w:szCs w:val="22"/>
        </w:rPr>
      </w:pPr>
      <w:hyperlink w:anchor="_Toc494184414" w:history="1">
        <w:r w:rsidR="00BA3CE9" w:rsidRPr="00D91828">
          <w:rPr>
            <w:rStyle w:val="Hyperlink"/>
          </w:rPr>
          <w:t>8.2.</w:t>
        </w:r>
        <w:r w:rsidR="00BA3CE9">
          <w:rPr>
            <w:rFonts w:asciiTheme="minorHAnsi" w:eastAsiaTheme="minorEastAsia" w:hAnsiTheme="minorHAnsi" w:cstheme="minorBidi"/>
            <w:szCs w:val="22"/>
          </w:rPr>
          <w:tab/>
        </w:r>
        <w:r w:rsidR="00BA3CE9" w:rsidRPr="00D91828">
          <w:rPr>
            <w:rStyle w:val="Hyperlink"/>
          </w:rPr>
          <w:t>Can groups be deleted in O365? What happens to them when the next sync happens?</w:t>
        </w:r>
        <w:r w:rsidR="00BA3CE9">
          <w:rPr>
            <w:webHidden/>
          </w:rPr>
          <w:tab/>
        </w:r>
        <w:r w:rsidR="00BA3CE9">
          <w:rPr>
            <w:webHidden/>
          </w:rPr>
          <w:fldChar w:fldCharType="begin"/>
        </w:r>
        <w:r w:rsidR="00BA3CE9">
          <w:rPr>
            <w:webHidden/>
          </w:rPr>
          <w:instrText xml:space="preserve"> PAGEREF _Toc494184414 \h </w:instrText>
        </w:r>
        <w:r w:rsidR="00BA3CE9">
          <w:rPr>
            <w:webHidden/>
          </w:rPr>
        </w:r>
        <w:r w:rsidR="00BA3CE9">
          <w:rPr>
            <w:webHidden/>
          </w:rPr>
          <w:fldChar w:fldCharType="separate"/>
        </w:r>
        <w:r w:rsidR="00BA3CE9">
          <w:rPr>
            <w:webHidden/>
          </w:rPr>
          <w:t>28</w:t>
        </w:r>
        <w:r w:rsidR="00BA3CE9">
          <w:rPr>
            <w:webHidden/>
          </w:rPr>
          <w:fldChar w:fldCharType="end"/>
        </w:r>
      </w:hyperlink>
    </w:p>
    <w:p w14:paraId="61236B8C" w14:textId="77777777" w:rsidR="00BA3CE9" w:rsidRDefault="00816921">
      <w:pPr>
        <w:pStyle w:val="TOC2"/>
        <w:rPr>
          <w:rFonts w:asciiTheme="minorHAnsi" w:eastAsiaTheme="minorEastAsia" w:hAnsiTheme="minorHAnsi" w:cstheme="minorBidi"/>
          <w:szCs w:val="22"/>
        </w:rPr>
      </w:pPr>
      <w:hyperlink w:anchor="_Toc494184415" w:history="1">
        <w:r w:rsidR="00BA3CE9" w:rsidRPr="00D91828">
          <w:rPr>
            <w:rStyle w:val="Hyperlink"/>
          </w:rPr>
          <w:t>8.3.</w:t>
        </w:r>
        <w:r w:rsidR="00BA3CE9">
          <w:rPr>
            <w:rFonts w:asciiTheme="minorHAnsi" w:eastAsiaTheme="minorEastAsia" w:hAnsiTheme="minorHAnsi" w:cstheme="minorBidi"/>
            <w:szCs w:val="22"/>
          </w:rPr>
          <w:tab/>
        </w:r>
        <w:r w:rsidR="00BA3CE9" w:rsidRPr="00D91828">
          <w:rPr>
            <w:rStyle w:val="Hyperlink"/>
          </w:rPr>
          <w:t>Who are updaters of Grouper includes/exclude groups, and readers of composite groups?</w:t>
        </w:r>
        <w:r w:rsidR="00BA3CE9">
          <w:rPr>
            <w:webHidden/>
          </w:rPr>
          <w:tab/>
        </w:r>
        <w:r w:rsidR="00BA3CE9">
          <w:rPr>
            <w:webHidden/>
          </w:rPr>
          <w:fldChar w:fldCharType="begin"/>
        </w:r>
        <w:r w:rsidR="00BA3CE9">
          <w:rPr>
            <w:webHidden/>
          </w:rPr>
          <w:instrText xml:space="preserve"> PAGEREF _Toc494184415 \h </w:instrText>
        </w:r>
        <w:r w:rsidR="00BA3CE9">
          <w:rPr>
            <w:webHidden/>
          </w:rPr>
        </w:r>
        <w:r w:rsidR="00BA3CE9">
          <w:rPr>
            <w:webHidden/>
          </w:rPr>
          <w:fldChar w:fldCharType="separate"/>
        </w:r>
        <w:r w:rsidR="00BA3CE9">
          <w:rPr>
            <w:webHidden/>
          </w:rPr>
          <w:t>28</w:t>
        </w:r>
        <w:r w:rsidR="00BA3CE9">
          <w:rPr>
            <w:webHidden/>
          </w:rPr>
          <w:fldChar w:fldCharType="end"/>
        </w:r>
      </w:hyperlink>
    </w:p>
    <w:p w14:paraId="26E1BE44" w14:textId="77777777" w:rsidR="00BA3CE9" w:rsidRDefault="00816921">
      <w:pPr>
        <w:pStyle w:val="TOC2"/>
        <w:rPr>
          <w:rFonts w:asciiTheme="minorHAnsi" w:eastAsiaTheme="minorEastAsia" w:hAnsiTheme="minorHAnsi" w:cstheme="minorBidi"/>
          <w:szCs w:val="22"/>
        </w:rPr>
      </w:pPr>
      <w:hyperlink w:anchor="_Toc494184416" w:history="1">
        <w:r w:rsidR="00BA3CE9" w:rsidRPr="00D91828">
          <w:rPr>
            <w:rStyle w:val="Hyperlink"/>
          </w:rPr>
          <w:t>8.4.</w:t>
        </w:r>
        <w:r w:rsidR="00BA3CE9">
          <w:rPr>
            <w:rFonts w:asciiTheme="minorHAnsi" w:eastAsiaTheme="minorEastAsia" w:hAnsiTheme="minorHAnsi" w:cstheme="minorBidi"/>
            <w:szCs w:val="22"/>
          </w:rPr>
          <w:tab/>
        </w:r>
        <w:r w:rsidR="00BA3CE9" w:rsidRPr="00D91828">
          <w:rPr>
            <w:rStyle w:val="Hyperlink"/>
          </w:rPr>
          <w:t>See FR3.3 - When listing all the sections available to add/remove for an existing group, what if an instructor was originally assigned to a section but no longer is?</w:t>
        </w:r>
        <w:r w:rsidR="00BA3CE9">
          <w:rPr>
            <w:webHidden/>
          </w:rPr>
          <w:tab/>
        </w:r>
        <w:r w:rsidR="00BA3CE9">
          <w:rPr>
            <w:webHidden/>
          </w:rPr>
          <w:fldChar w:fldCharType="begin"/>
        </w:r>
        <w:r w:rsidR="00BA3CE9">
          <w:rPr>
            <w:webHidden/>
          </w:rPr>
          <w:instrText xml:space="preserve"> PAGEREF _Toc494184416 \h </w:instrText>
        </w:r>
        <w:r w:rsidR="00BA3CE9">
          <w:rPr>
            <w:webHidden/>
          </w:rPr>
        </w:r>
        <w:r w:rsidR="00BA3CE9">
          <w:rPr>
            <w:webHidden/>
          </w:rPr>
          <w:fldChar w:fldCharType="separate"/>
        </w:r>
        <w:r w:rsidR="00BA3CE9">
          <w:rPr>
            <w:webHidden/>
          </w:rPr>
          <w:t>28</w:t>
        </w:r>
        <w:r w:rsidR="00BA3CE9">
          <w:rPr>
            <w:webHidden/>
          </w:rPr>
          <w:fldChar w:fldCharType="end"/>
        </w:r>
      </w:hyperlink>
    </w:p>
    <w:p w14:paraId="3D4CF977" w14:textId="77777777" w:rsidR="00BA3CE9" w:rsidRDefault="00816921">
      <w:pPr>
        <w:pStyle w:val="TOC2"/>
        <w:rPr>
          <w:rFonts w:asciiTheme="minorHAnsi" w:eastAsiaTheme="minorEastAsia" w:hAnsiTheme="minorHAnsi" w:cstheme="minorBidi"/>
          <w:szCs w:val="22"/>
        </w:rPr>
      </w:pPr>
      <w:hyperlink w:anchor="_Toc494184417" w:history="1">
        <w:r w:rsidR="00BA3CE9" w:rsidRPr="00D91828">
          <w:rPr>
            <w:rStyle w:val="Hyperlink"/>
          </w:rPr>
          <w:t>8.5.</w:t>
        </w:r>
        <w:r w:rsidR="00BA3CE9">
          <w:rPr>
            <w:rFonts w:asciiTheme="minorHAnsi" w:eastAsiaTheme="minorEastAsia" w:hAnsiTheme="minorHAnsi" w:cstheme="minorBidi"/>
            <w:szCs w:val="22"/>
          </w:rPr>
          <w:tab/>
        </w:r>
        <w:r w:rsidR="00BA3CE9" w:rsidRPr="00D91828">
          <w:rPr>
            <w:rStyle w:val="Hyperlink"/>
          </w:rPr>
          <w:t>FERPA Issues</w:t>
        </w:r>
        <w:r w:rsidR="00BA3CE9">
          <w:rPr>
            <w:webHidden/>
          </w:rPr>
          <w:tab/>
        </w:r>
        <w:r w:rsidR="00BA3CE9">
          <w:rPr>
            <w:webHidden/>
          </w:rPr>
          <w:fldChar w:fldCharType="begin"/>
        </w:r>
        <w:r w:rsidR="00BA3CE9">
          <w:rPr>
            <w:webHidden/>
          </w:rPr>
          <w:instrText xml:space="preserve"> PAGEREF _Toc494184417 \h </w:instrText>
        </w:r>
        <w:r w:rsidR="00BA3CE9">
          <w:rPr>
            <w:webHidden/>
          </w:rPr>
        </w:r>
        <w:r w:rsidR="00BA3CE9">
          <w:rPr>
            <w:webHidden/>
          </w:rPr>
          <w:fldChar w:fldCharType="separate"/>
        </w:r>
        <w:r w:rsidR="00BA3CE9">
          <w:rPr>
            <w:webHidden/>
          </w:rPr>
          <w:t>28</w:t>
        </w:r>
        <w:r w:rsidR="00BA3CE9">
          <w:rPr>
            <w:webHidden/>
          </w:rPr>
          <w:fldChar w:fldCharType="end"/>
        </w:r>
      </w:hyperlink>
    </w:p>
    <w:p w14:paraId="4D0B1E00" w14:textId="77777777" w:rsidR="00BA3CE9" w:rsidRDefault="00816921">
      <w:pPr>
        <w:pStyle w:val="TOC2"/>
        <w:rPr>
          <w:rFonts w:asciiTheme="minorHAnsi" w:eastAsiaTheme="minorEastAsia" w:hAnsiTheme="minorHAnsi" w:cstheme="minorBidi"/>
          <w:szCs w:val="22"/>
        </w:rPr>
      </w:pPr>
      <w:hyperlink w:anchor="_Toc494184418" w:history="1">
        <w:r w:rsidR="00BA3CE9" w:rsidRPr="00D91828">
          <w:rPr>
            <w:rStyle w:val="Hyperlink"/>
          </w:rPr>
          <w:t>8.6.</w:t>
        </w:r>
        <w:r w:rsidR="00BA3CE9">
          <w:rPr>
            <w:rFonts w:asciiTheme="minorHAnsi" w:eastAsiaTheme="minorEastAsia" w:hAnsiTheme="minorHAnsi" w:cstheme="minorBidi"/>
            <w:szCs w:val="22"/>
          </w:rPr>
          <w:tab/>
        </w:r>
        <w:r w:rsidR="00BA3CE9" w:rsidRPr="00D91828">
          <w:rPr>
            <w:rStyle w:val="Hyperlink"/>
          </w:rPr>
          <w:t>Where should the application be hosted -- Self Service or Improv?</w:t>
        </w:r>
        <w:r w:rsidR="00BA3CE9">
          <w:rPr>
            <w:webHidden/>
          </w:rPr>
          <w:tab/>
        </w:r>
        <w:r w:rsidR="00BA3CE9">
          <w:rPr>
            <w:webHidden/>
          </w:rPr>
          <w:fldChar w:fldCharType="begin"/>
        </w:r>
        <w:r w:rsidR="00BA3CE9">
          <w:rPr>
            <w:webHidden/>
          </w:rPr>
          <w:instrText xml:space="preserve"> PAGEREF _Toc494184418 \h </w:instrText>
        </w:r>
        <w:r w:rsidR="00BA3CE9">
          <w:rPr>
            <w:webHidden/>
          </w:rPr>
        </w:r>
        <w:r w:rsidR="00BA3CE9">
          <w:rPr>
            <w:webHidden/>
          </w:rPr>
          <w:fldChar w:fldCharType="separate"/>
        </w:r>
        <w:r w:rsidR="00BA3CE9">
          <w:rPr>
            <w:webHidden/>
          </w:rPr>
          <w:t>28</w:t>
        </w:r>
        <w:r w:rsidR="00BA3CE9">
          <w:rPr>
            <w:webHidden/>
          </w:rPr>
          <w:fldChar w:fldCharType="end"/>
        </w:r>
      </w:hyperlink>
    </w:p>
    <w:p w14:paraId="3E8AC2B0" w14:textId="77777777" w:rsidR="00BA3CE9" w:rsidRDefault="00816921">
      <w:pPr>
        <w:pStyle w:val="TOC2"/>
        <w:rPr>
          <w:rFonts w:asciiTheme="minorHAnsi" w:eastAsiaTheme="minorEastAsia" w:hAnsiTheme="minorHAnsi" w:cstheme="minorBidi"/>
          <w:szCs w:val="22"/>
        </w:rPr>
      </w:pPr>
      <w:hyperlink w:anchor="_Toc494184419" w:history="1">
        <w:r w:rsidR="00BA3CE9" w:rsidRPr="00D91828">
          <w:rPr>
            <w:rStyle w:val="Hyperlink"/>
          </w:rPr>
          <w:t>8.7.</w:t>
        </w:r>
        <w:r w:rsidR="00BA3CE9">
          <w:rPr>
            <w:rFonts w:asciiTheme="minorHAnsi" w:eastAsiaTheme="minorEastAsia" w:hAnsiTheme="minorHAnsi" w:cstheme="minorBidi"/>
            <w:szCs w:val="22"/>
          </w:rPr>
          <w:tab/>
        </w:r>
        <w:r w:rsidR="00BA3CE9" w:rsidRPr="00D91828">
          <w:rPr>
            <w:rStyle w:val="Hyperlink"/>
          </w:rPr>
          <w:t>Create groups for future terms?</w:t>
        </w:r>
        <w:r w:rsidR="00BA3CE9">
          <w:rPr>
            <w:webHidden/>
          </w:rPr>
          <w:tab/>
        </w:r>
        <w:r w:rsidR="00BA3CE9">
          <w:rPr>
            <w:webHidden/>
          </w:rPr>
          <w:fldChar w:fldCharType="begin"/>
        </w:r>
        <w:r w:rsidR="00BA3CE9">
          <w:rPr>
            <w:webHidden/>
          </w:rPr>
          <w:instrText xml:space="preserve"> PAGEREF _Toc494184419 \h </w:instrText>
        </w:r>
        <w:r w:rsidR="00BA3CE9">
          <w:rPr>
            <w:webHidden/>
          </w:rPr>
        </w:r>
        <w:r w:rsidR="00BA3CE9">
          <w:rPr>
            <w:webHidden/>
          </w:rPr>
          <w:fldChar w:fldCharType="separate"/>
        </w:r>
        <w:r w:rsidR="00BA3CE9">
          <w:rPr>
            <w:webHidden/>
          </w:rPr>
          <w:t>28</w:t>
        </w:r>
        <w:r w:rsidR="00BA3CE9">
          <w:rPr>
            <w:webHidden/>
          </w:rPr>
          <w:fldChar w:fldCharType="end"/>
        </w:r>
      </w:hyperlink>
    </w:p>
    <w:p w14:paraId="6C5BA7DC" w14:textId="77777777" w:rsidR="00BA3CE9" w:rsidRDefault="00816921">
      <w:pPr>
        <w:pStyle w:val="TOC1"/>
        <w:rPr>
          <w:rFonts w:asciiTheme="minorHAnsi" w:eastAsiaTheme="minorEastAsia" w:hAnsiTheme="minorHAnsi" w:cstheme="minorBidi"/>
          <w:b w:val="0"/>
          <w:caps w:val="0"/>
          <w:noProof/>
          <w:szCs w:val="22"/>
        </w:rPr>
      </w:pPr>
      <w:hyperlink w:anchor="_Toc494184420" w:history="1">
        <w:r w:rsidR="00BA3CE9" w:rsidRPr="00D91828">
          <w:rPr>
            <w:rStyle w:val="Hyperlink"/>
            <w:noProof/>
          </w:rPr>
          <w:t>9</w:t>
        </w:r>
        <w:r w:rsidR="00BA3CE9">
          <w:rPr>
            <w:rFonts w:asciiTheme="minorHAnsi" w:eastAsiaTheme="minorEastAsia" w:hAnsiTheme="minorHAnsi" w:cstheme="minorBidi"/>
            <w:b w:val="0"/>
            <w:caps w:val="0"/>
            <w:noProof/>
            <w:szCs w:val="22"/>
          </w:rPr>
          <w:tab/>
        </w:r>
        <w:r w:rsidR="00BA3CE9" w:rsidRPr="00D91828">
          <w:rPr>
            <w:rStyle w:val="Hyperlink"/>
            <w:noProof/>
          </w:rPr>
          <w:t>Appendix D: Decisions/Questions in Progress</w:t>
        </w:r>
        <w:r w:rsidR="00BA3CE9">
          <w:rPr>
            <w:noProof/>
            <w:webHidden/>
          </w:rPr>
          <w:tab/>
        </w:r>
        <w:r w:rsidR="00BA3CE9">
          <w:rPr>
            <w:noProof/>
            <w:webHidden/>
          </w:rPr>
          <w:fldChar w:fldCharType="begin"/>
        </w:r>
        <w:r w:rsidR="00BA3CE9">
          <w:rPr>
            <w:noProof/>
            <w:webHidden/>
          </w:rPr>
          <w:instrText xml:space="preserve"> PAGEREF _Toc494184420 \h </w:instrText>
        </w:r>
        <w:r w:rsidR="00BA3CE9">
          <w:rPr>
            <w:noProof/>
            <w:webHidden/>
          </w:rPr>
        </w:r>
        <w:r w:rsidR="00BA3CE9">
          <w:rPr>
            <w:noProof/>
            <w:webHidden/>
          </w:rPr>
          <w:fldChar w:fldCharType="separate"/>
        </w:r>
        <w:r w:rsidR="00BA3CE9">
          <w:rPr>
            <w:noProof/>
            <w:webHidden/>
          </w:rPr>
          <w:t>28</w:t>
        </w:r>
        <w:r w:rsidR="00BA3CE9">
          <w:rPr>
            <w:noProof/>
            <w:webHidden/>
          </w:rPr>
          <w:fldChar w:fldCharType="end"/>
        </w:r>
      </w:hyperlink>
    </w:p>
    <w:p w14:paraId="13439F88" w14:textId="77777777" w:rsidR="00BA3CE9" w:rsidRDefault="00816921">
      <w:pPr>
        <w:pStyle w:val="TOC2"/>
        <w:rPr>
          <w:rFonts w:asciiTheme="minorHAnsi" w:eastAsiaTheme="minorEastAsia" w:hAnsiTheme="minorHAnsi" w:cstheme="minorBidi"/>
          <w:szCs w:val="22"/>
        </w:rPr>
      </w:pPr>
      <w:hyperlink w:anchor="_Toc494184421" w:history="1">
        <w:r w:rsidR="00BA3CE9" w:rsidRPr="00D91828">
          <w:rPr>
            <w:rStyle w:val="Hyperlink"/>
          </w:rPr>
          <w:t>9.1.</w:t>
        </w:r>
        <w:r w:rsidR="00BA3CE9">
          <w:rPr>
            <w:rFonts w:asciiTheme="minorHAnsi" w:eastAsiaTheme="minorEastAsia" w:hAnsiTheme="minorHAnsi" w:cstheme="minorBidi"/>
            <w:szCs w:val="22"/>
          </w:rPr>
          <w:tab/>
        </w:r>
        <w:r w:rsidR="00BA3CE9" w:rsidRPr="00D91828">
          <w:rPr>
            <w:rStyle w:val="Hyperlink"/>
          </w:rPr>
          <w:t>Can any group owner manage an existing group, or just the original person who created the group?</w:t>
        </w:r>
        <w:r w:rsidR="00BA3CE9">
          <w:rPr>
            <w:webHidden/>
          </w:rPr>
          <w:tab/>
        </w:r>
        <w:r w:rsidR="00BA3CE9">
          <w:rPr>
            <w:webHidden/>
          </w:rPr>
          <w:fldChar w:fldCharType="begin"/>
        </w:r>
        <w:r w:rsidR="00BA3CE9">
          <w:rPr>
            <w:webHidden/>
          </w:rPr>
          <w:instrText xml:space="preserve"> PAGEREF _Toc494184421 \h </w:instrText>
        </w:r>
        <w:r w:rsidR="00BA3CE9">
          <w:rPr>
            <w:webHidden/>
          </w:rPr>
        </w:r>
        <w:r w:rsidR="00BA3CE9">
          <w:rPr>
            <w:webHidden/>
          </w:rPr>
          <w:fldChar w:fldCharType="separate"/>
        </w:r>
        <w:r w:rsidR="00BA3CE9">
          <w:rPr>
            <w:webHidden/>
          </w:rPr>
          <w:t>28</w:t>
        </w:r>
        <w:r w:rsidR="00BA3CE9">
          <w:rPr>
            <w:webHidden/>
          </w:rPr>
          <w:fldChar w:fldCharType="end"/>
        </w:r>
      </w:hyperlink>
    </w:p>
    <w:p w14:paraId="244BDA95" w14:textId="77777777" w:rsidR="00BA3CE9" w:rsidRDefault="00816921">
      <w:pPr>
        <w:pStyle w:val="TOC2"/>
        <w:rPr>
          <w:rFonts w:asciiTheme="minorHAnsi" w:eastAsiaTheme="minorEastAsia" w:hAnsiTheme="minorHAnsi" w:cstheme="minorBidi"/>
          <w:szCs w:val="22"/>
        </w:rPr>
      </w:pPr>
      <w:hyperlink w:anchor="_Toc494184422" w:history="1">
        <w:r w:rsidR="00BA3CE9" w:rsidRPr="00D91828">
          <w:rPr>
            <w:rStyle w:val="Hyperlink"/>
          </w:rPr>
          <w:t>9.2.</w:t>
        </w:r>
        <w:r w:rsidR="00BA3CE9">
          <w:rPr>
            <w:rFonts w:asciiTheme="minorHAnsi" w:eastAsiaTheme="minorEastAsia" w:hAnsiTheme="minorHAnsi" w:cstheme="minorBidi"/>
            <w:szCs w:val="22"/>
          </w:rPr>
          <w:tab/>
        </w:r>
        <w:r w:rsidR="00BA3CE9" w:rsidRPr="00D91828">
          <w:rPr>
            <w:rStyle w:val="Hyperlink"/>
          </w:rPr>
          <w:t>How often will courses and sections be removed from PeopleSoft? Should they be removed in Grouper when that happens, or left for historical purposes?</w:t>
        </w:r>
        <w:r w:rsidR="00BA3CE9">
          <w:rPr>
            <w:webHidden/>
          </w:rPr>
          <w:tab/>
        </w:r>
        <w:r w:rsidR="00BA3CE9">
          <w:rPr>
            <w:webHidden/>
          </w:rPr>
          <w:fldChar w:fldCharType="begin"/>
        </w:r>
        <w:r w:rsidR="00BA3CE9">
          <w:rPr>
            <w:webHidden/>
          </w:rPr>
          <w:instrText xml:space="preserve"> PAGEREF _Toc494184422 \h </w:instrText>
        </w:r>
        <w:r w:rsidR="00BA3CE9">
          <w:rPr>
            <w:webHidden/>
          </w:rPr>
        </w:r>
        <w:r w:rsidR="00BA3CE9">
          <w:rPr>
            <w:webHidden/>
          </w:rPr>
          <w:fldChar w:fldCharType="separate"/>
        </w:r>
        <w:r w:rsidR="00BA3CE9">
          <w:rPr>
            <w:webHidden/>
          </w:rPr>
          <w:t>28</w:t>
        </w:r>
        <w:r w:rsidR="00BA3CE9">
          <w:rPr>
            <w:webHidden/>
          </w:rPr>
          <w:fldChar w:fldCharType="end"/>
        </w:r>
      </w:hyperlink>
    </w:p>
    <w:p w14:paraId="0D0D461F" w14:textId="77777777" w:rsidR="00BA3CE9" w:rsidRDefault="00816921">
      <w:pPr>
        <w:pStyle w:val="TOC2"/>
        <w:rPr>
          <w:rFonts w:asciiTheme="minorHAnsi" w:eastAsiaTheme="minorEastAsia" w:hAnsiTheme="minorHAnsi" w:cstheme="minorBidi"/>
          <w:szCs w:val="22"/>
        </w:rPr>
      </w:pPr>
      <w:hyperlink w:anchor="_Toc494184423" w:history="1">
        <w:r w:rsidR="00BA3CE9" w:rsidRPr="00D91828">
          <w:rPr>
            <w:rStyle w:val="Hyperlink"/>
          </w:rPr>
          <w:t>9.3.</w:t>
        </w:r>
        <w:r w:rsidR="00BA3CE9">
          <w:rPr>
            <w:rFonts w:asciiTheme="minorHAnsi" w:eastAsiaTheme="minorEastAsia" w:hAnsiTheme="minorHAnsi" w:cstheme="minorBidi"/>
            <w:szCs w:val="22"/>
          </w:rPr>
          <w:tab/>
        </w:r>
        <w:r w:rsidR="00BA3CE9" w:rsidRPr="00D91828">
          <w:rPr>
            <w:rStyle w:val="Hyperlink"/>
          </w:rPr>
          <w:t>Are include/exclude Grouper groups important for courses in general</w:t>
        </w:r>
        <w:r w:rsidR="00BA3CE9">
          <w:rPr>
            <w:webHidden/>
          </w:rPr>
          <w:tab/>
        </w:r>
        <w:r w:rsidR="00BA3CE9">
          <w:rPr>
            <w:webHidden/>
          </w:rPr>
          <w:fldChar w:fldCharType="begin"/>
        </w:r>
        <w:r w:rsidR="00BA3CE9">
          <w:rPr>
            <w:webHidden/>
          </w:rPr>
          <w:instrText xml:space="preserve"> PAGEREF _Toc494184423 \h </w:instrText>
        </w:r>
        <w:r w:rsidR="00BA3CE9">
          <w:rPr>
            <w:webHidden/>
          </w:rPr>
        </w:r>
        <w:r w:rsidR="00BA3CE9">
          <w:rPr>
            <w:webHidden/>
          </w:rPr>
          <w:fldChar w:fldCharType="separate"/>
        </w:r>
        <w:r w:rsidR="00BA3CE9">
          <w:rPr>
            <w:webHidden/>
          </w:rPr>
          <w:t>29</w:t>
        </w:r>
        <w:r w:rsidR="00BA3CE9">
          <w:rPr>
            <w:webHidden/>
          </w:rPr>
          <w:fldChar w:fldCharType="end"/>
        </w:r>
      </w:hyperlink>
    </w:p>
    <w:p w14:paraId="5147CB62" w14:textId="77777777" w:rsidR="00BA3CE9" w:rsidRDefault="00816921">
      <w:pPr>
        <w:pStyle w:val="TOC2"/>
        <w:rPr>
          <w:rFonts w:asciiTheme="minorHAnsi" w:eastAsiaTheme="minorEastAsia" w:hAnsiTheme="minorHAnsi" w:cstheme="minorBidi"/>
          <w:szCs w:val="22"/>
        </w:rPr>
      </w:pPr>
      <w:hyperlink w:anchor="_Toc494184424" w:history="1">
        <w:r w:rsidR="00BA3CE9" w:rsidRPr="00D91828">
          <w:rPr>
            <w:rStyle w:val="Hyperlink"/>
          </w:rPr>
          <w:t>9.4.</w:t>
        </w:r>
        <w:r w:rsidR="00BA3CE9">
          <w:rPr>
            <w:rFonts w:asciiTheme="minorHAnsi" w:eastAsiaTheme="minorEastAsia" w:hAnsiTheme="minorHAnsi" w:cstheme="minorBidi"/>
            <w:szCs w:val="22"/>
          </w:rPr>
          <w:tab/>
        </w:r>
        <w:r w:rsidR="00BA3CE9" w:rsidRPr="00D91828">
          <w:rPr>
            <w:rStyle w:val="Hyperlink"/>
          </w:rPr>
          <w:t>What changes should be instantaneous on a term cutover (based on PS data), verses a more controlled manual cutover</w:t>
        </w:r>
        <w:r w:rsidR="00BA3CE9">
          <w:rPr>
            <w:webHidden/>
          </w:rPr>
          <w:tab/>
        </w:r>
        <w:r w:rsidR="00BA3CE9">
          <w:rPr>
            <w:webHidden/>
          </w:rPr>
          <w:fldChar w:fldCharType="begin"/>
        </w:r>
        <w:r w:rsidR="00BA3CE9">
          <w:rPr>
            <w:webHidden/>
          </w:rPr>
          <w:instrText xml:space="preserve"> PAGEREF _Toc494184424 \h </w:instrText>
        </w:r>
        <w:r w:rsidR="00BA3CE9">
          <w:rPr>
            <w:webHidden/>
          </w:rPr>
        </w:r>
        <w:r w:rsidR="00BA3CE9">
          <w:rPr>
            <w:webHidden/>
          </w:rPr>
          <w:fldChar w:fldCharType="separate"/>
        </w:r>
        <w:r w:rsidR="00BA3CE9">
          <w:rPr>
            <w:webHidden/>
          </w:rPr>
          <w:t>29</w:t>
        </w:r>
        <w:r w:rsidR="00BA3CE9">
          <w:rPr>
            <w:webHidden/>
          </w:rPr>
          <w:fldChar w:fldCharType="end"/>
        </w:r>
      </w:hyperlink>
    </w:p>
    <w:p w14:paraId="4A524A50" w14:textId="77777777" w:rsidR="00BA3CE9" w:rsidRDefault="00816921">
      <w:pPr>
        <w:pStyle w:val="TOC2"/>
        <w:rPr>
          <w:rFonts w:asciiTheme="minorHAnsi" w:eastAsiaTheme="minorEastAsia" w:hAnsiTheme="minorHAnsi" w:cstheme="minorBidi"/>
          <w:szCs w:val="22"/>
        </w:rPr>
      </w:pPr>
      <w:hyperlink w:anchor="_Toc494184425" w:history="1">
        <w:r w:rsidR="00BA3CE9" w:rsidRPr="00D91828">
          <w:rPr>
            <w:rStyle w:val="Hyperlink"/>
          </w:rPr>
          <w:t>9.5.</w:t>
        </w:r>
        <w:r w:rsidR="00BA3CE9">
          <w:rPr>
            <w:rFonts w:asciiTheme="minorHAnsi" w:eastAsiaTheme="minorEastAsia" w:hAnsiTheme="minorHAnsi" w:cstheme="minorBidi"/>
            <w:szCs w:val="22"/>
          </w:rPr>
          <w:tab/>
        </w:r>
        <w:r w:rsidR="00BA3CE9" w:rsidRPr="00D91828">
          <w:rPr>
            <w:rStyle w:val="Hyperlink"/>
          </w:rPr>
          <w:t>Lifecycle of course groups in Office 365</w:t>
        </w:r>
        <w:r w:rsidR="00BA3CE9">
          <w:rPr>
            <w:webHidden/>
          </w:rPr>
          <w:tab/>
        </w:r>
        <w:r w:rsidR="00BA3CE9">
          <w:rPr>
            <w:webHidden/>
          </w:rPr>
          <w:fldChar w:fldCharType="begin"/>
        </w:r>
        <w:r w:rsidR="00BA3CE9">
          <w:rPr>
            <w:webHidden/>
          </w:rPr>
          <w:instrText xml:space="preserve"> PAGEREF _Toc494184425 \h </w:instrText>
        </w:r>
        <w:r w:rsidR="00BA3CE9">
          <w:rPr>
            <w:webHidden/>
          </w:rPr>
        </w:r>
        <w:r w:rsidR="00BA3CE9">
          <w:rPr>
            <w:webHidden/>
          </w:rPr>
          <w:fldChar w:fldCharType="separate"/>
        </w:r>
        <w:r w:rsidR="00BA3CE9">
          <w:rPr>
            <w:webHidden/>
          </w:rPr>
          <w:t>29</w:t>
        </w:r>
        <w:r w:rsidR="00BA3CE9">
          <w:rPr>
            <w:webHidden/>
          </w:rPr>
          <w:fldChar w:fldCharType="end"/>
        </w:r>
      </w:hyperlink>
    </w:p>
    <w:p w14:paraId="51F9C57D" w14:textId="77777777" w:rsidR="00BA3CE9" w:rsidRDefault="00816921">
      <w:pPr>
        <w:pStyle w:val="TOC2"/>
        <w:rPr>
          <w:rFonts w:asciiTheme="minorHAnsi" w:eastAsiaTheme="minorEastAsia" w:hAnsiTheme="minorHAnsi" w:cstheme="minorBidi"/>
          <w:szCs w:val="22"/>
        </w:rPr>
      </w:pPr>
      <w:hyperlink w:anchor="_Toc494184426" w:history="1">
        <w:r w:rsidR="00BA3CE9" w:rsidRPr="00D91828">
          <w:rPr>
            <w:rStyle w:val="Hyperlink"/>
          </w:rPr>
          <w:t>9.6.</w:t>
        </w:r>
        <w:r w:rsidR="00BA3CE9">
          <w:rPr>
            <w:rFonts w:asciiTheme="minorHAnsi" w:eastAsiaTheme="minorEastAsia" w:hAnsiTheme="minorHAnsi" w:cstheme="minorBidi"/>
            <w:szCs w:val="22"/>
          </w:rPr>
          <w:tab/>
        </w:r>
        <w:r w:rsidR="00BA3CE9" w:rsidRPr="00D91828">
          <w:rPr>
            <w:rStyle w:val="Hyperlink"/>
          </w:rPr>
          <w:t>Is PS data available 2-3 semesters in advance? We would want data for maybe 3 terms to manage fall courses.</w:t>
        </w:r>
        <w:r w:rsidR="00BA3CE9">
          <w:rPr>
            <w:webHidden/>
          </w:rPr>
          <w:tab/>
        </w:r>
        <w:r w:rsidR="00BA3CE9">
          <w:rPr>
            <w:webHidden/>
          </w:rPr>
          <w:fldChar w:fldCharType="begin"/>
        </w:r>
        <w:r w:rsidR="00BA3CE9">
          <w:rPr>
            <w:webHidden/>
          </w:rPr>
          <w:instrText xml:space="preserve"> PAGEREF _Toc494184426 \h </w:instrText>
        </w:r>
        <w:r w:rsidR="00BA3CE9">
          <w:rPr>
            <w:webHidden/>
          </w:rPr>
        </w:r>
        <w:r w:rsidR="00BA3CE9">
          <w:rPr>
            <w:webHidden/>
          </w:rPr>
          <w:fldChar w:fldCharType="separate"/>
        </w:r>
        <w:r w:rsidR="00BA3CE9">
          <w:rPr>
            <w:webHidden/>
          </w:rPr>
          <w:t>29</w:t>
        </w:r>
        <w:r w:rsidR="00BA3CE9">
          <w:rPr>
            <w:webHidden/>
          </w:rPr>
          <w:fldChar w:fldCharType="end"/>
        </w:r>
      </w:hyperlink>
    </w:p>
    <w:p w14:paraId="761A31DC" w14:textId="77777777" w:rsidR="00BA3CE9" w:rsidRDefault="00816921">
      <w:pPr>
        <w:pStyle w:val="TOC2"/>
        <w:rPr>
          <w:rFonts w:asciiTheme="minorHAnsi" w:eastAsiaTheme="minorEastAsia" w:hAnsiTheme="minorHAnsi" w:cstheme="minorBidi"/>
          <w:szCs w:val="22"/>
        </w:rPr>
      </w:pPr>
      <w:hyperlink w:anchor="_Toc494184427" w:history="1">
        <w:r w:rsidR="00BA3CE9" w:rsidRPr="00D91828">
          <w:rPr>
            <w:rStyle w:val="Hyperlink"/>
          </w:rPr>
          <w:t>9.7.</w:t>
        </w:r>
        <w:r w:rsidR="00BA3CE9">
          <w:rPr>
            <w:rFonts w:asciiTheme="minorHAnsi" w:eastAsiaTheme="minorEastAsia" w:hAnsiTheme="minorHAnsi" w:cstheme="minorBidi"/>
            <w:szCs w:val="22"/>
          </w:rPr>
          <w:tab/>
        </w:r>
        <w:r w:rsidR="00BA3CE9" w:rsidRPr="00D91828">
          <w:rPr>
            <w:rStyle w:val="Hyperlink"/>
          </w:rPr>
          <w:t>Should the member count summary on the Grouper Listing page be taken out?</w:t>
        </w:r>
        <w:r w:rsidR="00BA3CE9">
          <w:rPr>
            <w:webHidden/>
          </w:rPr>
          <w:tab/>
        </w:r>
        <w:r w:rsidR="00BA3CE9">
          <w:rPr>
            <w:webHidden/>
          </w:rPr>
          <w:fldChar w:fldCharType="begin"/>
        </w:r>
        <w:r w:rsidR="00BA3CE9">
          <w:rPr>
            <w:webHidden/>
          </w:rPr>
          <w:instrText xml:space="preserve"> PAGEREF _Toc494184427 \h </w:instrText>
        </w:r>
        <w:r w:rsidR="00BA3CE9">
          <w:rPr>
            <w:webHidden/>
          </w:rPr>
        </w:r>
        <w:r w:rsidR="00BA3CE9">
          <w:rPr>
            <w:webHidden/>
          </w:rPr>
          <w:fldChar w:fldCharType="separate"/>
        </w:r>
        <w:r w:rsidR="00BA3CE9">
          <w:rPr>
            <w:webHidden/>
          </w:rPr>
          <w:t>29</w:t>
        </w:r>
        <w:r w:rsidR="00BA3CE9">
          <w:rPr>
            <w:webHidden/>
          </w:rPr>
          <w:fldChar w:fldCharType="end"/>
        </w:r>
      </w:hyperlink>
    </w:p>
    <w:p w14:paraId="63B268DC" w14:textId="77777777" w:rsidR="002E30EF" w:rsidRDefault="002E30EF" w:rsidP="002E30EF">
      <w:r w:rsidRPr="00AF3A10">
        <w:fldChar w:fldCharType="end"/>
      </w:r>
    </w:p>
    <w:p w14:paraId="63B268DD" w14:textId="77777777" w:rsidR="000F3007" w:rsidRDefault="002E30EF" w:rsidP="009F1946">
      <w:pPr>
        <w:pStyle w:val="Heading1"/>
      </w:pPr>
      <w:r>
        <w:br w:type="page"/>
      </w:r>
      <w:bookmarkStart w:id="100" w:name="_Toc143150771"/>
      <w:bookmarkStart w:id="101" w:name="_Toc532359082"/>
      <w:bookmarkStart w:id="102" w:name="_Toc511466967"/>
      <w:bookmarkStart w:id="103" w:name="_Toc511190286"/>
      <w:bookmarkEnd w:id="97"/>
      <w:bookmarkEnd w:id="98"/>
      <w:bookmarkEnd w:id="99"/>
    </w:p>
    <w:p w14:paraId="63B268DE" w14:textId="77777777" w:rsidR="007D7EE9" w:rsidRDefault="007D7EE9" w:rsidP="009F1946">
      <w:pPr>
        <w:pStyle w:val="Heading1"/>
        <w:numPr>
          <w:ilvl w:val="0"/>
          <w:numId w:val="40"/>
        </w:numPr>
      </w:pPr>
      <w:r w:rsidRPr="009E0AD7">
        <w:lastRenderedPageBreak/>
        <w:t xml:space="preserve"> </w:t>
      </w:r>
      <w:bookmarkStart w:id="104" w:name="_Toc494184294"/>
      <w:r w:rsidRPr="000F3007">
        <w:t>INTRODUCTION</w:t>
      </w:r>
      <w:bookmarkEnd w:id="100"/>
      <w:bookmarkEnd w:id="104"/>
    </w:p>
    <w:p w14:paraId="70AE5E60" w14:textId="1ED08460" w:rsidR="002574DE" w:rsidRDefault="007046DE" w:rsidP="007D7EE9">
      <w:pPr>
        <w:rPr>
          <w:lang w:eastAsia="en-AU"/>
        </w:rPr>
      </w:pPr>
      <w:del w:id="105" w:author="Darley, Brian" w:date="2018-02-28T09:36:00Z">
        <w:r w:rsidDel="004557A2">
          <w:rPr>
            <w:lang w:eastAsia="en-AU"/>
          </w:rPr>
          <w:delText>This project enumerates the functional needs, use cases, and visual appearance of a web-based interface to create and manage Office 365 groups based on UNC-CH courses and their enrollment data.</w:delText>
        </w:r>
      </w:del>
      <w:ins w:id="106" w:author="Darley, Brian" w:date="2018-02-28T09:18:00Z">
        <w:r w:rsidR="002574DE">
          <w:rPr>
            <w:lang w:eastAsia="en-AU"/>
          </w:rPr>
          <w:t xml:space="preserve">The functional requirements specification/document (FRD) is a formal statement of the application functional and operational requirements. </w:t>
        </w:r>
      </w:ins>
      <w:ins w:id="107" w:author="Darley, Brian" w:date="2018-02-28T09:21:00Z">
        <w:r w:rsidR="002574DE">
          <w:rPr>
            <w:lang w:eastAsia="en-AU"/>
          </w:rPr>
          <w:t xml:space="preserve"> </w:t>
        </w:r>
      </w:ins>
      <w:ins w:id="108" w:author="Darley, Brian" w:date="2018-02-28T09:23:00Z">
        <w:r w:rsidR="002574DE">
          <w:rPr>
            <w:lang w:eastAsia="en-AU"/>
          </w:rPr>
          <w:t xml:space="preserve">It outlines the functional needs, use cases, and visual </w:t>
        </w:r>
      </w:ins>
      <w:ins w:id="109" w:author="Darley, Brian" w:date="2018-02-28T09:24:00Z">
        <w:r w:rsidR="002574DE">
          <w:rPr>
            <w:lang w:eastAsia="en-AU"/>
          </w:rPr>
          <w:t xml:space="preserve">appearance of </w:t>
        </w:r>
      </w:ins>
      <w:ins w:id="110" w:author="Darley, Brian" w:date="2018-02-28T09:25:00Z">
        <w:r w:rsidR="002574DE">
          <w:rPr>
            <w:lang w:eastAsia="en-AU"/>
          </w:rPr>
          <w:t xml:space="preserve">a three tiered system to </w:t>
        </w:r>
      </w:ins>
      <w:ins w:id="111" w:author="Darley, Brian" w:date="2018-02-28T09:27:00Z">
        <w:r w:rsidR="002574DE">
          <w:rPr>
            <w:lang w:eastAsia="en-AU"/>
          </w:rPr>
          <w:t xml:space="preserve">facilitate management </w:t>
        </w:r>
        <w:r w:rsidR="004557A2">
          <w:rPr>
            <w:lang w:eastAsia="en-AU"/>
          </w:rPr>
          <w:t xml:space="preserve">of email, email aliases, </w:t>
        </w:r>
        <w:r w:rsidR="002574DE">
          <w:rPr>
            <w:lang w:eastAsia="en-AU"/>
          </w:rPr>
          <w:t>Active</w:t>
        </w:r>
      </w:ins>
      <w:ins w:id="112" w:author="Darley, Brian" w:date="2018-02-28T09:28:00Z">
        <w:r w:rsidR="002574DE">
          <w:rPr>
            <w:lang w:eastAsia="en-AU"/>
          </w:rPr>
          <w:t xml:space="preserve"> </w:t>
        </w:r>
      </w:ins>
      <w:ins w:id="113" w:author="Darley, Brian" w:date="2018-02-28T09:27:00Z">
        <w:r w:rsidR="002574DE">
          <w:rPr>
            <w:lang w:eastAsia="en-AU"/>
          </w:rPr>
          <w:t xml:space="preserve">Directory, </w:t>
        </w:r>
      </w:ins>
      <w:ins w:id="114" w:author="Darley, Brian" w:date="2018-02-28T09:29:00Z">
        <w:r w:rsidR="004557A2">
          <w:rPr>
            <w:lang w:eastAsia="en-AU"/>
          </w:rPr>
          <w:t xml:space="preserve">Listserv </w:t>
        </w:r>
      </w:ins>
      <w:ins w:id="115" w:author="Darley, Brian" w:date="2018-02-28T09:35:00Z">
        <w:r w:rsidR="004557A2">
          <w:rPr>
            <w:lang w:eastAsia="en-AU"/>
          </w:rPr>
          <w:t xml:space="preserve">and </w:t>
        </w:r>
        <w:proofErr w:type="spellStart"/>
        <w:r w:rsidR="004557A2">
          <w:rPr>
            <w:lang w:eastAsia="en-AU"/>
          </w:rPr>
          <w:t>MassMail</w:t>
        </w:r>
        <w:proofErr w:type="spellEnd"/>
        <w:r w:rsidR="004557A2">
          <w:rPr>
            <w:lang w:eastAsia="en-AU"/>
          </w:rPr>
          <w:t xml:space="preserve"> m</w:t>
        </w:r>
      </w:ins>
      <w:ins w:id="116" w:author="Darley, Brian" w:date="2018-02-28T09:30:00Z">
        <w:r w:rsidR="004557A2">
          <w:rPr>
            <w:lang w:eastAsia="en-AU"/>
          </w:rPr>
          <w:t xml:space="preserve">anagement, </w:t>
        </w:r>
      </w:ins>
      <w:ins w:id="117" w:author="Darley, Brian" w:date="2018-02-28T09:33:00Z">
        <w:r w:rsidR="004557A2">
          <w:rPr>
            <w:lang w:eastAsia="en-AU"/>
          </w:rPr>
          <w:t xml:space="preserve">as well as management of other Microsoft </w:t>
        </w:r>
      </w:ins>
      <w:ins w:id="118" w:author="Darley, Brian" w:date="2018-02-28T09:35:00Z">
        <w:r w:rsidR="004557A2">
          <w:rPr>
            <w:lang w:eastAsia="en-AU"/>
          </w:rPr>
          <w:t xml:space="preserve">services and products. </w:t>
        </w:r>
      </w:ins>
    </w:p>
    <w:p w14:paraId="63B268E0" w14:textId="77777777" w:rsidR="004A7217" w:rsidRDefault="004A7217" w:rsidP="007D7EE9">
      <w:pPr>
        <w:rPr>
          <w:lang w:eastAsia="en-AU"/>
        </w:rPr>
      </w:pPr>
    </w:p>
    <w:p w14:paraId="63B268E1" w14:textId="77777777" w:rsidR="007D7EE9" w:rsidRDefault="007D7EE9" w:rsidP="000E15CC">
      <w:pPr>
        <w:pStyle w:val="Heading2"/>
      </w:pPr>
      <w:bookmarkStart w:id="119" w:name="_Toc143150772"/>
      <w:bookmarkStart w:id="120" w:name="_Toc494184295"/>
      <w:bookmarkStart w:id="121" w:name="_Toc533583718"/>
      <w:r>
        <w:t>Purpose</w:t>
      </w:r>
      <w:bookmarkEnd w:id="119"/>
      <w:bookmarkEnd w:id="120"/>
    </w:p>
    <w:p w14:paraId="63B268E2" w14:textId="21A720DF" w:rsidR="007D7EE9" w:rsidRPr="00561E03" w:rsidDel="00FF6E58" w:rsidRDefault="00F148ED" w:rsidP="007D7EE9">
      <w:pPr>
        <w:rPr>
          <w:del w:id="122" w:author="Darley, Brian" w:date="2018-03-01T13:33:00Z"/>
          <w:color w:val="FF0000"/>
          <w:lang w:eastAsia="en-AU"/>
          <w:rPrChange w:id="123" w:author="Darley, Brian" w:date="2018-02-28T10:16:00Z">
            <w:rPr>
              <w:del w:id="124" w:author="Darley, Brian" w:date="2018-03-01T13:33:00Z"/>
              <w:lang w:eastAsia="en-AU"/>
            </w:rPr>
          </w:rPrChange>
        </w:rPr>
      </w:pPr>
      <w:r w:rsidRPr="00FF6E58">
        <w:rPr>
          <w:i/>
          <w:lang w:eastAsia="en-AU"/>
        </w:rPr>
        <w:t>(</w:t>
      </w:r>
      <w:proofErr w:type="gramStart"/>
      <w:r w:rsidRPr="00FF6E58">
        <w:rPr>
          <w:i/>
          <w:lang w:eastAsia="en-AU"/>
        </w:rPr>
        <w:t>from</w:t>
      </w:r>
      <w:proofErr w:type="gramEnd"/>
      <w:r w:rsidRPr="00FF6E58">
        <w:rPr>
          <w:i/>
          <w:lang w:eastAsia="en-AU"/>
        </w:rPr>
        <w:t xml:space="preserve"> the Project Charter</w:t>
      </w:r>
      <w:r w:rsidR="007046DE" w:rsidRPr="00FF6E58">
        <w:rPr>
          <w:i/>
          <w:lang w:eastAsia="en-AU"/>
        </w:rPr>
        <w:t>)</w:t>
      </w:r>
      <w:r w:rsidR="007046DE" w:rsidRPr="00FF6E58">
        <w:t xml:space="preserve"> </w:t>
      </w:r>
      <w:ins w:id="125" w:author="Darley, Brian" w:date="2018-03-01T13:33:00Z">
        <w:r w:rsidR="00FF6E58" w:rsidRPr="005E44FF">
          <w:t>The selfservice.unc.edu site is a combination of applications that are using PowerShell on the back end</w:t>
        </w:r>
        <w:r w:rsidR="00FF6E58">
          <w:t xml:space="preserve"> to interact with AD and Office 365</w:t>
        </w:r>
        <w:r w:rsidR="00FF6E58" w:rsidRPr="005E44FF">
          <w:t>.  We would like to re</w:t>
        </w:r>
        <w:r w:rsidR="00FF6E58">
          <w:t>-</w:t>
        </w:r>
        <w:r w:rsidR="00FF6E58" w:rsidRPr="005E44FF">
          <w:t>architect this solution to call the Graph API when possible, and to separate out the PowerShell layer from the UI layer in a client</w:t>
        </w:r>
        <w:r w:rsidR="00FF6E58">
          <w:t>/server manner.  Us</w:t>
        </w:r>
        <w:r w:rsidR="00FF6E58" w:rsidRPr="005E44FF">
          <w:t xml:space="preserve">ing </w:t>
        </w:r>
        <w:r w:rsidR="00FF6E58">
          <w:t>this service layer should improve the behavior and performance of the UI</w:t>
        </w:r>
        <w:r w:rsidR="00FF6E58" w:rsidRPr="005E44FF">
          <w:t xml:space="preserve">.  At the same time, we would like to include </w:t>
        </w:r>
        <w:r w:rsidR="00FF6E58">
          <w:t xml:space="preserve">changes to logging and monitoring, as well as </w:t>
        </w:r>
        <w:r w:rsidR="00FF6E58" w:rsidRPr="005E44FF">
          <w:t>many requested fixes for the UI</w:t>
        </w:r>
        <w:r w:rsidR="00FF6E58">
          <w:t>.</w:t>
        </w:r>
      </w:ins>
      <w:del w:id="126" w:author="Darley, Brian" w:date="2018-03-01T13:33:00Z">
        <w:r w:rsidR="007046DE" w:rsidRPr="00561E03" w:rsidDel="00FF6E58">
          <w:rPr>
            <w:color w:val="FF0000"/>
            <w:lang w:eastAsia="en-AU"/>
            <w:rPrChange w:id="127" w:author="Darley, Brian" w:date="2018-02-28T10:16:00Z">
              <w:rPr>
                <w:lang w:eastAsia="en-AU"/>
              </w:rPr>
            </w:rPrChange>
          </w:rPr>
          <w:delText>The campus-wide roll out of Office365 provides file sharing and collaboration congruent with a wide range of instructional activities. However, that faculty will use Office365 for courses activities is unlikely unless the creation of course-based groups is automated. This project’s purpose is to investigate and implement the provision and management of groups based on course roster membership. Roles might include instructor, teaching assistant, and student. PeopleSoft would provide one source of membership data and another source would be members that instructors and teaching assistants add manually.</w:delText>
        </w:r>
      </w:del>
    </w:p>
    <w:p w14:paraId="63B268E3" w14:textId="77777777" w:rsidR="004A7217" w:rsidRDefault="004A7217" w:rsidP="007D7EE9">
      <w:pPr>
        <w:rPr>
          <w:lang w:eastAsia="en-AU"/>
        </w:rPr>
      </w:pPr>
    </w:p>
    <w:p w14:paraId="63B268E4" w14:textId="77777777" w:rsidR="007D7EE9" w:rsidRDefault="007D7EE9" w:rsidP="000E15CC">
      <w:pPr>
        <w:pStyle w:val="Heading2"/>
      </w:pPr>
      <w:bookmarkStart w:id="128" w:name="_Toc2658584"/>
      <w:bookmarkStart w:id="129" w:name="_Toc143150773"/>
      <w:bookmarkStart w:id="130" w:name="_Toc494184296"/>
      <w:r>
        <w:t>Scope</w:t>
      </w:r>
      <w:bookmarkEnd w:id="121"/>
      <w:bookmarkEnd w:id="128"/>
      <w:bookmarkEnd w:id="129"/>
      <w:r w:rsidR="007046DE">
        <w:t xml:space="preserve"> of Work</w:t>
      </w:r>
      <w:bookmarkEnd w:id="130"/>
    </w:p>
    <w:p w14:paraId="63B268E5" w14:textId="6AEB8DE7" w:rsidR="007046DE" w:rsidRDefault="007046DE" w:rsidP="007046DE">
      <w:pPr>
        <w:rPr>
          <w:ins w:id="131" w:author="Darley, Brian" w:date="2018-03-01T13:59:00Z"/>
          <w:lang w:eastAsia="en-AU"/>
        </w:rPr>
      </w:pPr>
      <w:r>
        <w:rPr>
          <w:lang w:eastAsia="en-AU"/>
        </w:rPr>
        <w:t>Areas covered by this project will include:</w:t>
      </w:r>
    </w:p>
    <w:p w14:paraId="58467A08" w14:textId="2862FD37" w:rsidR="00561E03" w:rsidDel="00561E03" w:rsidRDefault="00561E03" w:rsidP="007046DE">
      <w:pPr>
        <w:rPr>
          <w:del w:id="132" w:author="Darley, Brian" w:date="2018-02-28T10:17:00Z"/>
          <w:lang w:eastAsia="en-AU"/>
        </w:rPr>
      </w:pPr>
    </w:p>
    <w:p w14:paraId="63B268E6" w14:textId="5447F4E1" w:rsidR="007046DE" w:rsidDel="00FF6E58" w:rsidRDefault="007046DE" w:rsidP="007046DE">
      <w:pPr>
        <w:pStyle w:val="InstructiveText"/>
        <w:numPr>
          <w:ilvl w:val="0"/>
          <w:numId w:val="28"/>
        </w:numPr>
        <w:rPr>
          <w:del w:id="133" w:author="Darley, Brian" w:date="2018-03-01T13:36:00Z"/>
          <w:i w:val="0"/>
          <w:color w:val="auto"/>
        </w:rPr>
      </w:pPr>
      <w:del w:id="134" w:author="Darley, Brian" w:date="2018-03-01T13:36:00Z">
        <w:r w:rsidRPr="007046DE" w:rsidDel="00FF6E58">
          <w:rPr>
            <w:i w:val="0"/>
            <w:color w:val="auto"/>
          </w:rPr>
          <w:delText xml:space="preserve">Provisioning and de-provisioning of groups </w:delText>
        </w:r>
        <w:r w:rsidDel="00FF6E58">
          <w:rPr>
            <w:i w:val="0"/>
            <w:color w:val="auto"/>
          </w:rPr>
          <w:delText xml:space="preserve">and memberships </w:delText>
        </w:r>
        <w:r w:rsidRPr="007046DE" w:rsidDel="00FF6E58">
          <w:rPr>
            <w:i w:val="0"/>
            <w:color w:val="auto"/>
          </w:rPr>
          <w:delText>within Grouper</w:delText>
        </w:r>
        <w:r w:rsidDel="00FF6E58">
          <w:rPr>
            <w:i w:val="0"/>
            <w:color w:val="auto"/>
          </w:rPr>
          <w:delText>,</w:delText>
        </w:r>
        <w:r w:rsidRPr="007046DE" w:rsidDel="00FF6E58">
          <w:rPr>
            <w:i w:val="0"/>
            <w:color w:val="auto"/>
          </w:rPr>
          <w:delText xml:space="preserve"> based on </w:delText>
        </w:r>
        <w:r w:rsidDel="00FF6E58">
          <w:rPr>
            <w:i w:val="0"/>
            <w:color w:val="auto"/>
          </w:rPr>
          <w:delText>official sources of enrollment data</w:delText>
        </w:r>
      </w:del>
    </w:p>
    <w:p w14:paraId="1968E133" w14:textId="7528A8D2" w:rsidR="00FF6E58" w:rsidRDefault="00FF6E58" w:rsidP="007046DE">
      <w:pPr>
        <w:pStyle w:val="InstructiveText"/>
        <w:numPr>
          <w:ilvl w:val="0"/>
          <w:numId w:val="28"/>
        </w:numPr>
        <w:rPr>
          <w:ins w:id="135" w:author="Darley, Brian" w:date="2018-03-01T13:59:00Z"/>
          <w:i w:val="0"/>
          <w:color w:val="auto"/>
        </w:rPr>
      </w:pPr>
      <w:ins w:id="136" w:author="Darley, Brian" w:date="2018-03-01T13:36:00Z">
        <w:r>
          <w:rPr>
            <w:i w:val="0"/>
            <w:color w:val="auto"/>
          </w:rPr>
          <w:t>Provide mock views of the pro</w:t>
        </w:r>
      </w:ins>
      <w:ins w:id="137" w:author="Darley, Brian" w:date="2018-03-01T13:53:00Z">
        <w:r w:rsidR="00C02011">
          <w:rPr>
            <w:i w:val="0"/>
            <w:color w:val="auto"/>
          </w:rPr>
          <w:t>posed site layout</w:t>
        </w:r>
      </w:ins>
    </w:p>
    <w:p w14:paraId="5A9D373F" w14:textId="7F350036" w:rsidR="00C02011" w:rsidRDefault="00C02011" w:rsidP="00C02011">
      <w:pPr>
        <w:pStyle w:val="InstructiveText"/>
        <w:numPr>
          <w:ilvl w:val="0"/>
          <w:numId w:val="28"/>
        </w:numPr>
        <w:rPr>
          <w:ins w:id="138" w:author="Darley, Brian" w:date="2018-03-01T13:59:00Z"/>
          <w:i w:val="0"/>
          <w:color w:val="auto"/>
        </w:rPr>
      </w:pPr>
      <w:ins w:id="139" w:author="Darley, Brian" w:date="2018-03-01T13:59:00Z">
        <w:r>
          <w:rPr>
            <w:i w:val="0"/>
            <w:color w:val="auto"/>
          </w:rPr>
          <w:t>Implement Shibboleth service</w:t>
        </w:r>
      </w:ins>
    </w:p>
    <w:p w14:paraId="792E257B" w14:textId="1F5E9A48" w:rsidR="00C02011" w:rsidRDefault="00C02011">
      <w:pPr>
        <w:pStyle w:val="InstructiveText"/>
        <w:numPr>
          <w:ilvl w:val="0"/>
          <w:numId w:val="28"/>
        </w:numPr>
        <w:rPr>
          <w:ins w:id="140" w:author="Darley, Brian" w:date="2018-03-01T13:53:00Z"/>
          <w:i w:val="0"/>
          <w:color w:val="auto"/>
        </w:rPr>
      </w:pPr>
      <w:ins w:id="141" w:author="Darley, Brian" w:date="2018-03-01T13:58:00Z">
        <w:r>
          <w:rPr>
            <w:i w:val="0"/>
            <w:color w:val="auto"/>
          </w:rPr>
          <w:t>Implementing Microsoft Identity Server</w:t>
        </w:r>
      </w:ins>
    </w:p>
    <w:p w14:paraId="5B5D60A8" w14:textId="23AC75E9" w:rsidR="00C02011" w:rsidRDefault="00C02011" w:rsidP="007046DE">
      <w:pPr>
        <w:pStyle w:val="InstructiveText"/>
        <w:numPr>
          <w:ilvl w:val="0"/>
          <w:numId w:val="28"/>
        </w:numPr>
        <w:rPr>
          <w:ins w:id="142" w:author="Darley, Brian" w:date="2018-03-01T13:57:00Z"/>
          <w:i w:val="0"/>
          <w:color w:val="auto"/>
        </w:rPr>
      </w:pPr>
      <w:ins w:id="143" w:author="Darley, Brian" w:date="2018-03-01T13:57:00Z">
        <w:r>
          <w:rPr>
            <w:i w:val="0"/>
            <w:color w:val="auto"/>
          </w:rPr>
          <w:t xml:space="preserve">Implement </w:t>
        </w:r>
      </w:ins>
      <w:ins w:id="144" w:author="Darley, Brian" w:date="2018-03-01T13:58:00Z">
        <w:r>
          <w:rPr>
            <w:i w:val="0"/>
            <w:color w:val="auto"/>
          </w:rPr>
          <w:t xml:space="preserve">ASP.NET </w:t>
        </w:r>
        <w:proofErr w:type="spellStart"/>
        <w:r>
          <w:rPr>
            <w:i w:val="0"/>
            <w:color w:val="auto"/>
          </w:rPr>
          <w:t>WebApi</w:t>
        </w:r>
        <w:proofErr w:type="spellEnd"/>
        <w:r>
          <w:rPr>
            <w:i w:val="0"/>
            <w:color w:val="auto"/>
          </w:rPr>
          <w:t xml:space="preserve"> </w:t>
        </w:r>
      </w:ins>
    </w:p>
    <w:p w14:paraId="2196D27F" w14:textId="1E34EC35" w:rsidR="00561E03" w:rsidRDefault="00C02011" w:rsidP="007046DE">
      <w:pPr>
        <w:pStyle w:val="InstructiveText"/>
        <w:numPr>
          <w:ilvl w:val="0"/>
          <w:numId w:val="28"/>
        </w:numPr>
        <w:rPr>
          <w:ins w:id="145" w:author="Darley, Brian" w:date="2018-02-28T10:17:00Z"/>
          <w:i w:val="0"/>
          <w:color w:val="auto"/>
        </w:rPr>
      </w:pPr>
      <w:ins w:id="146" w:author="Darley, Brian" w:date="2018-03-01T14:00:00Z">
        <w:r>
          <w:rPr>
            <w:i w:val="0"/>
            <w:color w:val="auto"/>
          </w:rPr>
          <w:t xml:space="preserve">An interface to enable users to interact with the functions </w:t>
        </w:r>
      </w:ins>
      <w:ins w:id="147" w:author="Darley, Brian" w:date="2018-03-01T14:01:00Z">
        <w:r>
          <w:rPr>
            <w:i w:val="0"/>
            <w:color w:val="auto"/>
          </w:rPr>
          <w:t xml:space="preserve">that </w:t>
        </w:r>
      </w:ins>
      <w:ins w:id="148" w:author="Darley, Brian" w:date="2018-03-01T14:00:00Z">
        <w:r>
          <w:rPr>
            <w:i w:val="0"/>
            <w:color w:val="auto"/>
          </w:rPr>
          <w:t>Self Service</w:t>
        </w:r>
      </w:ins>
      <w:ins w:id="149" w:author="Darley, Brian" w:date="2018-03-01T14:01:00Z">
        <w:r>
          <w:rPr>
            <w:i w:val="0"/>
            <w:color w:val="auto"/>
          </w:rPr>
          <w:t xml:space="preserve"> currently exposes.</w:t>
        </w:r>
      </w:ins>
    </w:p>
    <w:p w14:paraId="63B268E7" w14:textId="264C9BA8" w:rsidR="007046DE" w:rsidDel="00C02011" w:rsidRDefault="007046DE" w:rsidP="007046DE">
      <w:pPr>
        <w:pStyle w:val="InstructiveText"/>
        <w:numPr>
          <w:ilvl w:val="0"/>
          <w:numId w:val="28"/>
        </w:numPr>
        <w:rPr>
          <w:del w:id="150" w:author="Darley, Brian" w:date="2018-03-01T14:02:00Z"/>
          <w:i w:val="0"/>
          <w:color w:val="auto"/>
        </w:rPr>
      </w:pPr>
      <w:del w:id="151" w:author="Darley, Brian" w:date="2018-03-01T14:02:00Z">
        <w:r w:rsidRPr="007046DE" w:rsidDel="00C02011">
          <w:rPr>
            <w:i w:val="0"/>
            <w:color w:val="auto"/>
          </w:rPr>
          <w:delText>Synchronization of course groups and memberships from Grouper to Office 365.</w:delText>
        </w:r>
      </w:del>
    </w:p>
    <w:p w14:paraId="63B268E8" w14:textId="33654232" w:rsidR="007046DE" w:rsidDel="00C02011" w:rsidRDefault="007046DE" w:rsidP="007046DE">
      <w:pPr>
        <w:pStyle w:val="InstructiveText"/>
        <w:numPr>
          <w:ilvl w:val="0"/>
          <w:numId w:val="28"/>
        </w:numPr>
        <w:rPr>
          <w:del w:id="152" w:author="Darley, Brian" w:date="2018-03-01T14:02:00Z"/>
          <w:i w:val="0"/>
          <w:color w:val="auto"/>
        </w:rPr>
      </w:pPr>
      <w:del w:id="153" w:author="Darley, Brian" w:date="2018-03-01T14:02:00Z">
        <w:r w:rsidDel="00C02011">
          <w:rPr>
            <w:i w:val="0"/>
            <w:color w:val="auto"/>
          </w:rPr>
          <w:delText>An interface for users to create Office 365 course groups</w:delText>
        </w:r>
      </w:del>
    </w:p>
    <w:p w14:paraId="63B268E9" w14:textId="77777777" w:rsidR="007046DE" w:rsidRDefault="007046DE" w:rsidP="007D7EE9"/>
    <w:p w14:paraId="63B268EA" w14:textId="77777777" w:rsidR="004A7217" w:rsidRDefault="004A7217" w:rsidP="000E15CC">
      <w:pPr>
        <w:pStyle w:val="Heading2"/>
      </w:pPr>
      <w:bookmarkStart w:id="154" w:name="_Toc494184297"/>
      <w:r>
        <w:t>Out of Scope</w:t>
      </w:r>
      <w:bookmarkEnd w:id="154"/>
    </w:p>
    <w:p w14:paraId="63B268EB" w14:textId="1D9D54AE" w:rsidR="004A7217" w:rsidRDefault="004A7217" w:rsidP="004A7217">
      <w:pPr>
        <w:pStyle w:val="ListParagraph"/>
        <w:numPr>
          <w:ilvl w:val="0"/>
          <w:numId w:val="29"/>
        </w:numPr>
      </w:pPr>
      <w:del w:id="155" w:author="Darley, Brian" w:date="2018-03-01T14:05:00Z">
        <w:r w:rsidDel="00966398">
          <w:delText>Integration of Microsoft video channels and Yammer</w:delText>
        </w:r>
      </w:del>
      <w:ins w:id="156" w:author="Darley, Brian" w:date="2018-03-01T14:05:00Z">
        <w:r w:rsidR="00966398">
          <w:t>Mass</w:t>
        </w:r>
      </w:ins>
      <w:ins w:id="157" w:author="Darley, Brian" w:date="2018-03-01T14:06:00Z">
        <w:r w:rsidR="00966398">
          <w:t xml:space="preserve"> </w:t>
        </w:r>
      </w:ins>
      <w:ins w:id="158" w:author="Darley, Brian" w:date="2018-03-01T14:05:00Z">
        <w:r w:rsidR="00966398">
          <w:t>Mail</w:t>
        </w:r>
      </w:ins>
    </w:p>
    <w:p w14:paraId="63B268EC" w14:textId="362C8BC3" w:rsidR="004A7217" w:rsidDel="00E52006" w:rsidRDefault="004A7217" w:rsidP="004A7217">
      <w:pPr>
        <w:pStyle w:val="ListParagraph"/>
        <w:numPr>
          <w:ilvl w:val="0"/>
          <w:numId w:val="29"/>
        </w:numPr>
        <w:rPr>
          <w:del w:id="159" w:author="Darley, Brian" w:date="2018-03-01T15:32:00Z"/>
        </w:rPr>
      </w:pPr>
      <w:del w:id="160" w:author="Darley, Brian" w:date="2018-03-01T15:32:00Z">
        <w:r w:rsidDel="00E52006">
          <w:delText>Integration of Office 365 with Sakai</w:delText>
        </w:r>
      </w:del>
    </w:p>
    <w:p w14:paraId="63B268ED" w14:textId="65FA7C19" w:rsidR="00163EEE" w:rsidDel="00E52006" w:rsidRDefault="00163EEE" w:rsidP="004A7217">
      <w:pPr>
        <w:pStyle w:val="ListParagraph"/>
        <w:numPr>
          <w:ilvl w:val="0"/>
          <w:numId w:val="29"/>
        </w:numPr>
        <w:rPr>
          <w:del w:id="161" w:author="Darley, Brian" w:date="2018-03-01T15:32:00Z"/>
        </w:rPr>
      </w:pPr>
      <w:del w:id="162" w:author="Darley, Brian" w:date="2018-03-01T15:32:00Z">
        <w:r w:rsidDel="00E52006">
          <w:delText>Publishing Grouper group data to LDAP or Active Directory</w:delText>
        </w:r>
      </w:del>
    </w:p>
    <w:p w14:paraId="63B268EE" w14:textId="5577B721" w:rsidR="007D0634" w:rsidDel="00E52006" w:rsidRDefault="007D0634" w:rsidP="004A7217">
      <w:pPr>
        <w:pStyle w:val="ListParagraph"/>
        <w:numPr>
          <w:ilvl w:val="0"/>
          <w:numId w:val="29"/>
        </w:numPr>
        <w:rPr>
          <w:del w:id="163" w:author="Darley, Brian" w:date="2018-03-01T15:32:00Z"/>
        </w:rPr>
      </w:pPr>
      <w:del w:id="164" w:author="Darley, Brian" w:date="2018-03-01T15:32:00Z">
        <w:r w:rsidDel="00E52006">
          <w:delText>Management of the group within Office 365</w:delText>
        </w:r>
      </w:del>
    </w:p>
    <w:p w14:paraId="63B268EF" w14:textId="77777777" w:rsidR="006674D0" w:rsidRDefault="006674D0" w:rsidP="004A7217"/>
    <w:p w14:paraId="63B268F0" w14:textId="3CACC1EB" w:rsidR="004A7217" w:rsidDel="009F7056" w:rsidRDefault="004A7217" w:rsidP="000E15CC">
      <w:pPr>
        <w:pStyle w:val="Heading2"/>
        <w:rPr>
          <w:del w:id="165" w:author="Darley, Brian" w:date="2018-03-01T15:44:00Z"/>
        </w:rPr>
      </w:pPr>
      <w:bookmarkStart w:id="166" w:name="_Toc494184298"/>
      <w:del w:id="167" w:author="Darley, Brian" w:date="2018-03-01T15:44:00Z">
        <w:r w:rsidRPr="00BF1AAB" w:rsidDel="009F7056">
          <w:delText>As-Is State</w:delText>
        </w:r>
        <w:bookmarkEnd w:id="166"/>
      </w:del>
    </w:p>
    <w:p w14:paraId="63B268F1" w14:textId="0D500550" w:rsidR="00A97B49" w:rsidDel="009F7056" w:rsidRDefault="004A7217" w:rsidP="004A7217">
      <w:pPr>
        <w:rPr>
          <w:del w:id="168" w:author="Darley, Brian" w:date="2018-03-01T15:44:00Z"/>
          <w:lang w:eastAsia="en-AU"/>
        </w:rPr>
      </w:pPr>
      <w:del w:id="169" w:author="Darley, Brian" w:date="2018-03-01T15:44:00Z">
        <w:r w:rsidDel="009F7056">
          <w:rPr>
            <w:lang w:eastAsia="en-AU"/>
          </w:rPr>
          <w:delText>The system of record for course data is the Campus Solutions module of PeopleSoft. One consumer of this data is Sakai, which imports data sets on courses and enrollment three times per day.</w:delText>
        </w:r>
        <w:r w:rsidR="00A97B49" w:rsidDel="009F7056">
          <w:rPr>
            <w:lang w:eastAsia="en-AU"/>
          </w:rPr>
          <w:delText xml:space="preserve"> Grouper does not currently import course enrollment data.</w:delText>
        </w:r>
      </w:del>
    </w:p>
    <w:p w14:paraId="63B268F2" w14:textId="51E88A27" w:rsidR="00A97B49" w:rsidDel="009F7056" w:rsidRDefault="00A97B49" w:rsidP="004A7217">
      <w:pPr>
        <w:rPr>
          <w:del w:id="170" w:author="Darley, Brian" w:date="2018-03-01T15:44:00Z"/>
          <w:lang w:eastAsia="en-AU"/>
        </w:rPr>
      </w:pPr>
    </w:p>
    <w:p w14:paraId="63B268F3" w14:textId="4B06AFEF" w:rsidR="00A97B49" w:rsidDel="009F7056" w:rsidRDefault="00A97B49" w:rsidP="004A7217">
      <w:pPr>
        <w:rPr>
          <w:del w:id="171" w:author="Darley, Brian" w:date="2018-03-01T15:44:00Z"/>
          <w:lang w:eastAsia="en-AU"/>
        </w:rPr>
      </w:pPr>
      <w:del w:id="172" w:author="Darley, Brian" w:date="2018-03-01T15:44:00Z">
        <w:r w:rsidDel="009F7056">
          <w:rPr>
            <w:lang w:eastAsia="en-AU"/>
          </w:rPr>
          <w:delText>The Self Service website (</w:delText>
        </w:r>
        <w:r w:rsidR="00180A6E" w:rsidDel="009F7056">
          <w:fldChar w:fldCharType="begin"/>
        </w:r>
        <w:r w:rsidR="00180A6E" w:rsidDel="009F7056">
          <w:delInstrText xml:space="preserve"> HYPERLINK "https://selfservice.unc.edu/" </w:delInstrText>
        </w:r>
        <w:r w:rsidR="00180A6E" w:rsidDel="009F7056">
          <w:fldChar w:fldCharType="separate"/>
        </w:r>
        <w:r w:rsidRPr="00A77C1F" w:rsidDel="009F7056">
          <w:rPr>
            <w:rStyle w:val="Hyperlink"/>
            <w:lang w:eastAsia="en-AU"/>
          </w:rPr>
          <w:delText>https://selfservice.unc.edu/</w:delText>
        </w:r>
        <w:r w:rsidR="00180A6E" w:rsidDel="009F7056">
          <w:rPr>
            <w:rStyle w:val="Hyperlink"/>
            <w:lang w:eastAsia="en-AU"/>
          </w:rPr>
          <w:fldChar w:fldCharType="end"/>
        </w:r>
        <w:r w:rsidDel="009F7056">
          <w:rPr>
            <w:lang w:eastAsia="en-AU"/>
          </w:rPr>
          <w:delText xml:space="preserve"> ) recently added a new custom module to facilitate the creation of Office 365 groups. This utility can create basic groups with user-defined names, and with the creator as group owner. Members are not created through the utility, and must be managed using Office 365 tools once the group has been provisioned.</w:delText>
        </w:r>
      </w:del>
    </w:p>
    <w:p w14:paraId="63B268F4" w14:textId="5D4EA6FF" w:rsidR="00C63DDB" w:rsidRPr="004A7217" w:rsidDel="009F7056" w:rsidRDefault="00C63DDB" w:rsidP="004A7217">
      <w:pPr>
        <w:rPr>
          <w:del w:id="173" w:author="Darley, Brian" w:date="2018-03-01T15:44:00Z"/>
          <w:lang w:eastAsia="en-AU"/>
        </w:rPr>
      </w:pPr>
    </w:p>
    <w:p w14:paraId="63B268F5" w14:textId="77777777" w:rsidR="00C63DDB" w:rsidRDefault="00C63DDB" w:rsidP="000E15CC">
      <w:pPr>
        <w:pStyle w:val="Heading2"/>
      </w:pPr>
      <w:bookmarkStart w:id="174" w:name="_Toc494184299"/>
      <w:r>
        <w:t>Contributing Stakeholders</w:t>
      </w:r>
      <w:bookmarkEnd w:id="174"/>
    </w:p>
    <w:p w14:paraId="63B268F6" w14:textId="77777777" w:rsidR="00C63DDB" w:rsidRDefault="00C63DDB" w:rsidP="00C63DDB">
      <w:pPr>
        <w:rPr>
          <w:lang w:eastAsia="en-AU"/>
        </w:rPr>
      </w:pPr>
      <w:r w:rsidRPr="006674D0">
        <w:rPr>
          <w:lang w:eastAsia="en-AU"/>
        </w:rPr>
        <w:t>Stakeholders are the individuals or groups who have a vested interest in this project.  The following internal and external stakeholders were contacted to contribute to the requirements in this document:</w:t>
      </w:r>
    </w:p>
    <w:p w14:paraId="63B268F7" w14:textId="77777777" w:rsidR="00C63DDB" w:rsidRDefault="00C63DDB" w:rsidP="00C63DDB">
      <w:pPr>
        <w:rPr>
          <w:lang w:eastAsia="en-AU"/>
        </w:rPr>
      </w:pPr>
    </w:p>
    <w:tbl>
      <w:tblPr>
        <w:tblW w:w="98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5"/>
        <w:gridCol w:w="3330"/>
        <w:gridCol w:w="4050"/>
      </w:tblGrid>
      <w:tr w:rsidR="00C63DDB" w:rsidRPr="00AD2DAC" w14:paraId="63B268FB" w14:textId="77777777" w:rsidTr="00E22CB8">
        <w:trPr>
          <w:tblHeader/>
        </w:trPr>
        <w:tc>
          <w:tcPr>
            <w:tcW w:w="2515" w:type="dxa"/>
            <w:shd w:val="clear" w:color="auto" w:fill="DDD9C3"/>
          </w:tcPr>
          <w:p w14:paraId="63B268F8" w14:textId="77777777" w:rsidR="00C63DDB" w:rsidRPr="00AD2DAC" w:rsidRDefault="00C63DDB" w:rsidP="00E22CB8">
            <w:r w:rsidRPr="00AD2DAC">
              <w:t>Name</w:t>
            </w:r>
          </w:p>
        </w:tc>
        <w:tc>
          <w:tcPr>
            <w:tcW w:w="3330" w:type="dxa"/>
            <w:shd w:val="clear" w:color="auto" w:fill="DDD9C3"/>
          </w:tcPr>
          <w:p w14:paraId="63B268F9" w14:textId="77777777" w:rsidR="00C63DDB" w:rsidRDefault="00C63DDB" w:rsidP="00E22CB8">
            <w:r>
              <w:t>Department</w:t>
            </w:r>
          </w:p>
        </w:tc>
        <w:tc>
          <w:tcPr>
            <w:tcW w:w="4050" w:type="dxa"/>
            <w:shd w:val="clear" w:color="auto" w:fill="DDD9C3"/>
          </w:tcPr>
          <w:p w14:paraId="63B268FA" w14:textId="77777777" w:rsidR="00C63DDB" w:rsidRPr="00AD2DAC" w:rsidRDefault="00C63DDB" w:rsidP="00E22CB8">
            <w:r>
              <w:t>Position</w:t>
            </w:r>
          </w:p>
        </w:tc>
      </w:tr>
      <w:tr w:rsidR="00C63DDB" w:rsidRPr="00AD2DAC" w:rsidDel="00180A6E" w14:paraId="63B268FF" w14:textId="2B552E69" w:rsidTr="00E22CB8">
        <w:trPr>
          <w:del w:id="175" w:author="Darley, Brian" w:date="2018-02-27T15:25:00Z"/>
        </w:trPr>
        <w:tc>
          <w:tcPr>
            <w:tcW w:w="2515" w:type="dxa"/>
          </w:tcPr>
          <w:p w14:paraId="63B268FC" w14:textId="1F04468C" w:rsidR="00C63DDB" w:rsidDel="00180A6E" w:rsidRDefault="00C63DDB" w:rsidP="00E22CB8">
            <w:pPr>
              <w:rPr>
                <w:del w:id="176" w:author="Darley, Brian" w:date="2018-02-27T15:25:00Z"/>
              </w:rPr>
            </w:pPr>
            <w:del w:id="177" w:author="Darley, Brian" w:date="2018-02-27T15:25:00Z">
              <w:r w:rsidRPr="006674D0" w:rsidDel="00180A6E">
                <w:delText>Suzanne Cadwell</w:delText>
              </w:r>
            </w:del>
          </w:p>
        </w:tc>
        <w:tc>
          <w:tcPr>
            <w:tcW w:w="3330" w:type="dxa"/>
          </w:tcPr>
          <w:p w14:paraId="63B268FD" w14:textId="02132F85" w:rsidR="00C63DDB" w:rsidDel="00180A6E" w:rsidRDefault="00C63DDB" w:rsidP="00E22CB8">
            <w:pPr>
              <w:rPr>
                <w:del w:id="178" w:author="Darley, Brian" w:date="2018-02-27T15:25:00Z"/>
              </w:rPr>
            </w:pPr>
            <w:del w:id="179" w:author="Darley, Brian" w:date="2018-02-27T15:25:00Z">
              <w:r w:rsidRPr="006674D0" w:rsidDel="00180A6E">
                <w:delText>ITS - Teaching and Learning</w:delText>
              </w:r>
            </w:del>
          </w:p>
        </w:tc>
        <w:tc>
          <w:tcPr>
            <w:tcW w:w="4050" w:type="dxa"/>
          </w:tcPr>
          <w:p w14:paraId="63B268FE" w14:textId="3512BFCF" w:rsidR="00C63DDB" w:rsidRPr="007D3CA4" w:rsidDel="00180A6E" w:rsidRDefault="00C63DDB" w:rsidP="00E22CB8">
            <w:pPr>
              <w:rPr>
                <w:del w:id="180" w:author="Darley, Brian" w:date="2018-02-27T15:25:00Z"/>
              </w:rPr>
            </w:pPr>
            <w:del w:id="181" w:author="Darley, Brian" w:date="2018-02-27T15:25:00Z">
              <w:r w:rsidRPr="006674D0" w:rsidDel="00180A6E">
                <w:delText>Director, Instructional Technologies</w:delText>
              </w:r>
            </w:del>
          </w:p>
        </w:tc>
      </w:tr>
      <w:tr w:rsidR="00C63DDB" w:rsidRPr="00AD2DAC" w:rsidDel="00180A6E" w14:paraId="63B26903" w14:textId="30AEC240" w:rsidTr="00E22CB8">
        <w:trPr>
          <w:del w:id="182" w:author="Darley, Brian" w:date="2018-02-27T15:25:00Z"/>
        </w:trPr>
        <w:tc>
          <w:tcPr>
            <w:tcW w:w="2515" w:type="dxa"/>
          </w:tcPr>
          <w:p w14:paraId="63B26900" w14:textId="7DE24430" w:rsidR="00C63DDB" w:rsidDel="00180A6E" w:rsidRDefault="00C63DDB" w:rsidP="00E22CB8">
            <w:pPr>
              <w:rPr>
                <w:del w:id="183" w:author="Darley, Brian" w:date="2018-02-27T15:25:00Z"/>
              </w:rPr>
            </w:pPr>
            <w:del w:id="184" w:author="Darley, Brian" w:date="2018-02-27T15:25:00Z">
              <w:r w:rsidRPr="006674D0" w:rsidDel="00180A6E">
                <w:delText>Jeremiah Joyner</w:delText>
              </w:r>
            </w:del>
          </w:p>
        </w:tc>
        <w:tc>
          <w:tcPr>
            <w:tcW w:w="3330" w:type="dxa"/>
          </w:tcPr>
          <w:p w14:paraId="63B26901" w14:textId="6C5EE1AB" w:rsidR="00C63DDB" w:rsidDel="00180A6E" w:rsidRDefault="00C63DDB" w:rsidP="00E22CB8">
            <w:pPr>
              <w:rPr>
                <w:del w:id="185" w:author="Darley, Brian" w:date="2018-02-27T15:25:00Z"/>
              </w:rPr>
            </w:pPr>
            <w:del w:id="186" w:author="Darley, Brian" w:date="2018-02-27T15:25:00Z">
              <w:r w:rsidRPr="006674D0" w:rsidDel="00180A6E">
                <w:delText>ITS - Student Tech Support</w:delText>
              </w:r>
            </w:del>
          </w:p>
        </w:tc>
        <w:tc>
          <w:tcPr>
            <w:tcW w:w="4050" w:type="dxa"/>
          </w:tcPr>
          <w:p w14:paraId="63B26902" w14:textId="0F043D42" w:rsidR="00C63DDB" w:rsidRPr="007D3CA4" w:rsidDel="00180A6E" w:rsidRDefault="00C63DDB" w:rsidP="00E22CB8">
            <w:pPr>
              <w:rPr>
                <w:del w:id="187" w:author="Darley, Brian" w:date="2018-02-27T15:25:00Z"/>
              </w:rPr>
            </w:pPr>
            <w:del w:id="188" w:author="Darley, Brian" w:date="2018-02-27T15:25:00Z">
              <w:r w:rsidRPr="006674D0" w:rsidDel="00180A6E">
                <w:delText>Manager, T&amp;L Systems &amp; Support</w:delText>
              </w:r>
            </w:del>
          </w:p>
        </w:tc>
      </w:tr>
      <w:tr w:rsidR="00C63DDB" w:rsidRPr="00AD2DAC" w:rsidDel="00180A6E" w14:paraId="63B26907" w14:textId="76024A41" w:rsidTr="00E22CB8">
        <w:trPr>
          <w:del w:id="189" w:author="Darley, Brian" w:date="2018-02-27T15:25:00Z"/>
        </w:trPr>
        <w:tc>
          <w:tcPr>
            <w:tcW w:w="2515" w:type="dxa"/>
          </w:tcPr>
          <w:p w14:paraId="63B26904" w14:textId="3B5EF0B6" w:rsidR="00C63DDB" w:rsidDel="00180A6E" w:rsidRDefault="00ED6520" w:rsidP="00E22CB8">
            <w:pPr>
              <w:rPr>
                <w:del w:id="190" w:author="Darley, Brian" w:date="2018-02-27T15:25:00Z"/>
              </w:rPr>
            </w:pPr>
            <w:del w:id="191" w:author="Darley, Brian" w:date="2018-02-27T15:25:00Z">
              <w:r w:rsidDel="00180A6E">
                <w:delText>Richard Hill</w:delText>
              </w:r>
            </w:del>
          </w:p>
        </w:tc>
        <w:tc>
          <w:tcPr>
            <w:tcW w:w="3330" w:type="dxa"/>
          </w:tcPr>
          <w:p w14:paraId="63B26905" w14:textId="44453954" w:rsidR="00C63DDB" w:rsidDel="00180A6E" w:rsidRDefault="00C63DDB" w:rsidP="00E22CB8">
            <w:pPr>
              <w:rPr>
                <w:del w:id="192" w:author="Darley, Brian" w:date="2018-02-27T15:25:00Z"/>
              </w:rPr>
            </w:pPr>
            <w:del w:id="193" w:author="Darley, Brian" w:date="2018-02-27T15:25:00Z">
              <w:r w:rsidRPr="006674D0" w:rsidDel="00180A6E">
                <w:delText>ITS - IT Infrastructure</w:delText>
              </w:r>
            </w:del>
          </w:p>
        </w:tc>
        <w:tc>
          <w:tcPr>
            <w:tcW w:w="4050" w:type="dxa"/>
          </w:tcPr>
          <w:p w14:paraId="63B26906" w14:textId="2EB522BC" w:rsidR="00C63DDB" w:rsidRPr="007D3CA4" w:rsidDel="00180A6E" w:rsidRDefault="00ED6520" w:rsidP="00E22CB8">
            <w:pPr>
              <w:rPr>
                <w:del w:id="194" w:author="Darley, Brian" w:date="2018-02-27T15:25:00Z"/>
              </w:rPr>
            </w:pPr>
            <w:del w:id="195" w:author="Darley, Brian" w:date="2018-02-27T15:25:00Z">
              <w:r w:rsidDel="00180A6E">
                <w:delText>Manager, ITS Systems Triage</w:delText>
              </w:r>
            </w:del>
          </w:p>
        </w:tc>
      </w:tr>
      <w:tr w:rsidR="000E2126" w:rsidRPr="00AD2DAC" w14:paraId="63B2690B" w14:textId="77777777" w:rsidTr="00ED6520">
        <w:tc>
          <w:tcPr>
            <w:tcW w:w="2515" w:type="dxa"/>
          </w:tcPr>
          <w:p w14:paraId="63B26908" w14:textId="3F49C2D9" w:rsidR="000E2126" w:rsidRPr="006674D0" w:rsidRDefault="009F6AA7" w:rsidP="00ED6520">
            <w:ins w:id="196" w:author="Darley, Brian" w:date="2019-03-21T14:25:00Z">
              <w:r>
                <w:t>Dennis Schmidt</w:t>
              </w:r>
            </w:ins>
            <w:del w:id="197" w:author="Darley, Brian" w:date="2019-03-21T14:25:00Z">
              <w:r w:rsidR="000E2126" w:rsidRPr="00312DA9" w:rsidDel="009F6AA7">
                <w:delText>Ethan</w:delText>
              </w:r>
              <w:r w:rsidR="000E2126" w:rsidDel="009F6AA7">
                <w:delText xml:space="preserve"> </w:delText>
              </w:r>
              <w:r w:rsidR="000E2126" w:rsidRPr="00312DA9" w:rsidDel="009F6AA7">
                <w:delText>Kromh</w:delText>
              </w:r>
              <w:r w:rsidR="000E2126" w:rsidDel="009F6AA7">
                <w:delText>out</w:delText>
              </w:r>
            </w:del>
          </w:p>
        </w:tc>
        <w:tc>
          <w:tcPr>
            <w:tcW w:w="3330" w:type="dxa"/>
          </w:tcPr>
          <w:p w14:paraId="63B26909" w14:textId="77777777" w:rsidR="000E2126" w:rsidRPr="006674D0" w:rsidRDefault="000E2126" w:rsidP="00ED6520">
            <w:r w:rsidRPr="00312DA9">
              <w:t>ITS - IT Infrastructure</w:t>
            </w:r>
          </w:p>
        </w:tc>
        <w:tc>
          <w:tcPr>
            <w:tcW w:w="4050" w:type="dxa"/>
          </w:tcPr>
          <w:p w14:paraId="63B2690A" w14:textId="06029BC2" w:rsidR="000E2126" w:rsidRPr="006674D0" w:rsidRDefault="009F6AA7" w:rsidP="00ED6520">
            <w:ins w:id="198" w:author="Darley, Brian" w:date="2019-03-21T14:26:00Z">
              <w:r w:rsidRPr="009F6AA7">
                <w:t>AVC for Institutional Privacy and CISO, ITS - VC - CIO</w:t>
              </w:r>
            </w:ins>
            <w:del w:id="199" w:author="Darley, Brian" w:date="2019-03-21T14:26:00Z">
              <w:r w:rsidR="000E2126" w:rsidRPr="00312DA9" w:rsidDel="009F6AA7">
                <w:delText>Dir, Applications Infrastructure</w:delText>
              </w:r>
            </w:del>
          </w:p>
        </w:tc>
      </w:tr>
      <w:tr w:rsidR="00C63DDB" w:rsidRPr="00AD2DAC" w14:paraId="63B2690F" w14:textId="77777777" w:rsidTr="00E22CB8">
        <w:tc>
          <w:tcPr>
            <w:tcW w:w="2515" w:type="dxa"/>
          </w:tcPr>
          <w:p w14:paraId="63B2690C" w14:textId="77777777" w:rsidR="00C63DDB" w:rsidRDefault="00C63DDB" w:rsidP="00E22CB8">
            <w:r w:rsidRPr="006674D0">
              <w:t>Celeste Copeland</w:t>
            </w:r>
          </w:p>
        </w:tc>
        <w:tc>
          <w:tcPr>
            <w:tcW w:w="3330" w:type="dxa"/>
          </w:tcPr>
          <w:p w14:paraId="63B2690D" w14:textId="77777777" w:rsidR="00C63DDB" w:rsidRDefault="00C63DDB" w:rsidP="00E22CB8">
            <w:r>
              <w:t>Identity Management</w:t>
            </w:r>
          </w:p>
        </w:tc>
        <w:tc>
          <w:tcPr>
            <w:tcW w:w="4050" w:type="dxa"/>
          </w:tcPr>
          <w:p w14:paraId="63B2690E" w14:textId="77777777" w:rsidR="00C63DDB" w:rsidRPr="007D3CA4" w:rsidRDefault="00C63DDB" w:rsidP="00E22CB8">
            <w:r w:rsidRPr="009E0223">
              <w:t>Identity Management Manager</w:t>
            </w:r>
          </w:p>
        </w:tc>
      </w:tr>
      <w:tr w:rsidR="009F6AA7" w:rsidRPr="00AD2DAC" w14:paraId="63B26913" w14:textId="77777777" w:rsidTr="00E22CB8">
        <w:tc>
          <w:tcPr>
            <w:tcW w:w="2515" w:type="dxa"/>
          </w:tcPr>
          <w:p w14:paraId="63B26910" w14:textId="73CE13B2" w:rsidR="009F6AA7" w:rsidRPr="00AD2DAC" w:rsidRDefault="009F6AA7" w:rsidP="009F6AA7">
            <w:ins w:id="200" w:author="Darley, Brian" w:date="2019-03-21T14:26:00Z">
              <w:r>
                <w:t>Brian Darley</w:t>
              </w:r>
            </w:ins>
            <w:del w:id="201" w:author="Darley, Brian" w:date="2019-03-21T14:26:00Z">
              <w:r w:rsidDel="009F6AA7">
                <w:delText>Chad Redman</w:delText>
              </w:r>
            </w:del>
          </w:p>
        </w:tc>
        <w:tc>
          <w:tcPr>
            <w:tcW w:w="3330" w:type="dxa"/>
          </w:tcPr>
          <w:p w14:paraId="63B26911" w14:textId="43D67C30" w:rsidR="009F6AA7" w:rsidRDefault="009F6AA7" w:rsidP="009F6AA7">
            <w:ins w:id="202" w:author="Darley, Brian" w:date="2019-03-21T14:26:00Z">
              <w:r>
                <w:t>Identity Management</w:t>
              </w:r>
            </w:ins>
            <w:del w:id="203" w:author="Darley, Brian" w:date="2019-03-21T14:26:00Z">
              <w:r w:rsidDel="009F6AA7">
                <w:delText>Identity Management</w:delText>
              </w:r>
            </w:del>
          </w:p>
        </w:tc>
        <w:tc>
          <w:tcPr>
            <w:tcW w:w="4050" w:type="dxa"/>
          </w:tcPr>
          <w:p w14:paraId="63B26912" w14:textId="16672644" w:rsidR="009F6AA7" w:rsidRPr="00AD2DAC" w:rsidRDefault="009F6AA7" w:rsidP="009F6AA7">
            <w:ins w:id="204" w:author="Darley, Brian" w:date="2019-03-21T14:26:00Z">
              <w:r w:rsidRPr="007D3CA4">
                <w:t>Systems Programmer/Specialist</w:t>
              </w:r>
            </w:ins>
            <w:del w:id="205" w:author="Darley, Brian" w:date="2019-03-21T14:26:00Z">
              <w:r w:rsidRPr="007D3CA4" w:rsidDel="009F6AA7">
                <w:delText>Systems Programmer/Specialist</w:delText>
              </w:r>
            </w:del>
          </w:p>
        </w:tc>
      </w:tr>
      <w:tr w:rsidR="007E4F92" w:rsidRPr="00AD2DAC" w14:paraId="27373EE9" w14:textId="77777777" w:rsidTr="00E22CB8">
        <w:trPr>
          <w:ins w:id="206" w:author="Darley, Brian" w:date="2018-02-27T15:26:00Z"/>
        </w:trPr>
        <w:tc>
          <w:tcPr>
            <w:tcW w:w="2515" w:type="dxa"/>
          </w:tcPr>
          <w:p w14:paraId="2B225E41" w14:textId="3C479204" w:rsidR="007E4F92" w:rsidRDefault="007E4F92" w:rsidP="009F6AA7">
            <w:pPr>
              <w:rPr>
                <w:ins w:id="207" w:author="Darley, Brian" w:date="2018-02-27T15:26:00Z"/>
              </w:rPr>
            </w:pPr>
            <w:ins w:id="208" w:author="Darley, Brian" w:date="2019-03-21T14:28:00Z">
              <w:r w:rsidRPr="00FD7C46" w:rsidDel="00180A6E">
                <w:t>Lyndon Joyce</w:t>
              </w:r>
            </w:ins>
          </w:p>
        </w:tc>
        <w:tc>
          <w:tcPr>
            <w:tcW w:w="3330" w:type="dxa"/>
          </w:tcPr>
          <w:p w14:paraId="6086C039" w14:textId="20B97E0B" w:rsidR="007E4F92" w:rsidRDefault="007E4F92" w:rsidP="009F6AA7">
            <w:pPr>
              <w:rPr>
                <w:ins w:id="209" w:author="Darley, Brian" w:date="2018-02-27T15:26:00Z"/>
              </w:rPr>
            </w:pPr>
            <w:ins w:id="210" w:author="Darley, Brian" w:date="2019-03-21T14:28:00Z">
              <w:r w:rsidRPr="00FD7C46" w:rsidDel="00180A6E">
                <w:t>User Supp</w:t>
              </w:r>
              <w:r w:rsidDel="00180A6E">
                <w:t>ort</w:t>
              </w:r>
              <w:r w:rsidRPr="00FD7C46" w:rsidDel="00180A6E">
                <w:t xml:space="preserve"> and Engagement</w:t>
              </w:r>
            </w:ins>
          </w:p>
        </w:tc>
        <w:tc>
          <w:tcPr>
            <w:tcW w:w="4050" w:type="dxa"/>
          </w:tcPr>
          <w:p w14:paraId="2C893807" w14:textId="072536A1" w:rsidR="007E4F92" w:rsidRPr="007D3CA4" w:rsidRDefault="007E4F92" w:rsidP="009F6AA7">
            <w:pPr>
              <w:rPr>
                <w:ins w:id="211" w:author="Darley, Brian" w:date="2018-02-27T15:26:00Z"/>
              </w:rPr>
            </w:pPr>
            <w:ins w:id="212" w:author="Darley, Brian" w:date="2019-03-21T14:28:00Z">
              <w:r w:rsidRPr="00FD7C46" w:rsidDel="00180A6E">
                <w:t>Service Desk Tier 2 Lead</w:t>
              </w:r>
            </w:ins>
          </w:p>
        </w:tc>
      </w:tr>
      <w:tr w:rsidR="007E4F92" w:rsidRPr="00AD2DAC" w14:paraId="5B41C1D3" w14:textId="77777777" w:rsidTr="00E22CB8">
        <w:tc>
          <w:tcPr>
            <w:tcW w:w="2515" w:type="dxa"/>
          </w:tcPr>
          <w:p w14:paraId="1D6793BC" w14:textId="2EB4BBCF" w:rsidR="007E4F92" w:rsidRDefault="007E4F92" w:rsidP="009F6AA7">
            <w:del w:id="213" w:author="Darley, Brian" w:date="2018-02-27T15:25:00Z">
              <w:r w:rsidRPr="00FD7C46" w:rsidDel="00180A6E">
                <w:delText>Lyndon Joyce</w:delText>
              </w:r>
            </w:del>
          </w:p>
        </w:tc>
        <w:tc>
          <w:tcPr>
            <w:tcW w:w="3330" w:type="dxa"/>
          </w:tcPr>
          <w:p w14:paraId="299B5217" w14:textId="2FA59FE6" w:rsidR="007E4F92" w:rsidRDefault="007E4F92" w:rsidP="009F6AA7">
            <w:del w:id="214" w:author="Darley, Brian" w:date="2018-02-27T15:25:00Z">
              <w:r w:rsidRPr="00FD7C46" w:rsidDel="00180A6E">
                <w:delText>User Supp</w:delText>
              </w:r>
              <w:r w:rsidDel="00180A6E">
                <w:delText>ort</w:delText>
              </w:r>
              <w:r w:rsidRPr="00FD7C46" w:rsidDel="00180A6E">
                <w:delText xml:space="preserve"> and Engagement</w:delText>
              </w:r>
            </w:del>
          </w:p>
        </w:tc>
        <w:tc>
          <w:tcPr>
            <w:tcW w:w="4050" w:type="dxa"/>
          </w:tcPr>
          <w:p w14:paraId="46A8F813" w14:textId="66F37D8C" w:rsidR="007E4F92" w:rsidRPr="007D3CA4" w:rsidRDefault="007E4F92" w:rsidP="009F6AA7">
            <w:del w:id="215" w:author="Darley, Brian" w:date="2018-02-27T15:25:00Z">
              <w:r w:rsidRPr="00FD7C46" w:rsidDel="00180A6E">
                <w:delText>Service Desk Tier 2 Lead</w:delText>
              </w:r>
            </w:del>
          </w:p>
        </w:tc>
      </w:tr>
    </w:tbl>
    <w:p w14:paraId="63B26914" w14:textId="04A433C1" w:rsidR="004A7217" w:rsidRDefault="004A7217" w:rsidP="004A7217">
      <w:pPr>
        <w:rPr>
          <w:ins w:id="216" w:author="Darley, Brian" w:date="2018-03-01T15:44:00Z"/>
          <w:lang w:eastAsia="en-AU"/>
        </w:rPr>
      </w:pPr>
    </w:p>
    <w:p w14:paraId="2A62191B" w14:textId="0238176B" w:rsidR="009F7056" w:rsidRDefault="009F7056" w:rsidP="004A7217">
      <w:pPr>
        <w:rPr>
          <w:ins w:id="217" w:author="Darley, Brian" w:date="2018-03-01T15:44:00Z"/>
          <w:lang w:eastAsia="en-AU"/>
        </w:rPr>
      </w:pPr>
    </w:p>
    <w:p w14:paraId="3CE723DC" w14:textId="77777777" w:rsidR="009F7056" w:rsidRPr="004A7217" w:rsidRDefault="009F7056" w:rsidP="004A7217">
      <w:pPr>
        <w:rPr>
          <w:lang w:eastAsia="en-AU"/>
        </w:rPr>
      </w:pPr>
    </w:p>
    <w:p w14:paraId="63B26915" w14:textId="77777777" w:rsidR="00BF1AAB" w:rsidRPr="00BF1AAB" w:rsidRDefault="007D7EE9" w:rsidP="000E15CC">
      <w:pPr>
        <w:pStyle w:val="Heading2"/>
      </w:pPr>
      <w:bookmarkStart w:id="218" w:name="_Toc2658587"/>
      <w:bookmarkStart w:id="219" w:name="_Toc143150775"/>
      <w:bookmarkStart w:id="220" w:name="_Toc494184300"/>
      <w:bookmarkStart w:id="221" w:name="_Toc2563410"/>
      <w:r>
        <w:lastRenderedPageBreak/>
        <w:t>References</w:t>
      </w:r>
      <w:bookmarkEnd w:id="218"/>
      <w:bookmarkEnd w:id="219"/>
      <w:bookmarkEnd w:id="220"/>
    </w:p>
    <w:p w14:paraId="63B26916" w14:textId="77777777" w:rsidR="00A97B49" w:rsidRDefault="00A97B49" w:rsidP="00A97B49">
      <w:pPr>
        <w:rPr>
          <w:lang w:eastAsia="en-AU"/>
        </w:rPr>
      </w:pPr>
    </w:p>
    <w:p w14:paraId="63B26917" w14:textId="256B4261" w:rsidR="00A97B49" w:rsidRDefault="00A97B49" w:rsidP="00A97B49">
      <w:pPr>
        <w:rPr>
          <w:lang w:eastAsia="en-AU"/>
        </w:rPr>
      </w:pPr>
      <w:r>
        <w:rPr>
          <w:lang w:eastAsia="en-AU"/>
        </w:rPr>
        <w:t xml:space="preserve">Project Charter: </w:t>
      </w:r>
      <w:del w:id="222" w:author="Darley, Brian" w:date="2018-03-01T16:03:00Z">
        <w:r w:rsidR="00180A6E" w:rsidDel="0018217A">
          <w:fldChar w:fldCharType="begin"/>
        </w:r>
        <w:r w:rsidR="00180A6E" w:rsidDel="0018217A">
          <w:delInstrText xml:space="preserve"> HYPERLINK "https://adminliveunc-my.sharepoint.com/personal/scadwell_ad_unc_edu/Documents/Office365coursegroups/Office365forcoursegroups.docx?d=wbc9a008c9d4643a6ab4ba9253f928bed" </w:delInstrText>
        </w:r>
        <w:r w:rsidR="00180A6E" w:rsidDel="0018217A">
          <w:fldChar w:fldCharType="separate"/>
        </w:r>
        <w:r w:rsidRPr="0018217A" w:rsidDel="0018217A">
          <w:rPr>
            <w:rPrChange w:id="223" w:author="Darley, Brian" w:date="2018-03-01T16:06:00Z">
              <w:rPr>
                <w:rStyle w:val="Hyperlink"/>
                <w:lang w:eastAsia="en-AU"/>
              </w:rPr>
            </w:rPrChange>
          </w:rPr>
          <w:delText>https://adminliveunc-my.sharepoint.com/personal/scadwell_ad_unc_edu/Documents/Office365coursegroups/Office365forcoursegroups.docx?d=wbc9a008c9d4643a6ab4ba9253f928bed</w:delText>
        </w:r>
        <w:r w:rsidR="00180A6E" w:rsidDel="0018217A">
          <w:rPr>
            <w:rStyle w:val="Hyperlink"/>
            <w:lang w:eastAsia="en-AU"/>
          </w:rPr>
          <w:fldChar w:fldCharType="end"/>
        </w:r>
      </w:del>
      <w:ins w:id="224" w:author="Darley, Brian" w:date="2018-03-01T16:07:00Z">
        <w:r w:rsidR="0018217A">
          <w:rPr>
            <w:lang w:eastAsia="en-AU"/>
          </w:rPr>
          <w:t xml:space="preserve"> </w:t>
        </w:r>
        <w:r w:rsidR="0018217A">
          <w:rPr>
            <w:lang w:eastAsia="en-AU"/>
          </w:rPr>
          <w:fldChar w:fldCharType="begin"/>
        </w:r>
        <w:r w:rsidR="0018217A">
          <w:rPr>
            <w:lang w:eastAsia="en-AU"/>
          </w:rPr>
          <w:instrText xml:space="preserve"> HYPERLINK "https://adminliveunc.sharepoint.com/:w:/r/sites/its/itio/idm/_layouts/15/WopiFrame.aspx?sourcedoc=%7B5080AD81-F2F2-4944-ABB5-D8D59749827F%7D&amp;file=Redesign%20and%20Upgrade%20selfservice.unc.edu%20-%20Project%20Charter.docx&amp;action=default" </w:instrText>
        </w:r>
        <w:r w:rsidR="0018217A">
          <w:rPr>
            <w:lang w:eastAsia="en-AU"/>
          </w:rPr>
          <w:fldChar w:fldCharType="separate"/>
        </w:r>
        <w:r w:rsidR="0018217A" w:rsidRPr="0018217A">
          <w:rPr>
            <w:rStyle w:val="Hyperlink"/>
            <w:lang w:eastAsia="en-AU"/>
          </w:rPr>
          <w:t>Redesign and Upgrade selfservice.unc.edu - Project Charter</w:t>
        </w:r>
        <w:r w:rsidR="0018217A">
          <w:rPr>
            <w:lang w:eastAsia="en-AU"/>
          </w:rPr>
          <w:fldChar w:fldCharType="end"/>
        </w:r>
      </w:ins>
      <w:ins w:id="225" w:author="Darley, Brian" w:date="2018-03-01T16:06:00Z">
        <w:del w:id="226" w:author="Darley, Brian" w:date="2018-03-01T16:03:00Z">
          <w:r w:rsidR="0018217A" w:rsidRPr="0018217A" w:rsidDel="0018217A">
            <w:rPr>
              <w:rPrChange w:id="227" w:author="Darley, Brian" w:date="2018-03-01T16:06:00Z">
                <w:rPr>
                  <w:rStyle w:val="Hyperlink"/>
                  <w:lang w:eastAsia="en-AU"/>
                </w:rPr>
              </w:rPrChange>
            </w:rPr>
            <w:delText>https://adminliveunc-my.sharepoint.com/personal/scadwell_ad_unc_edu/Documents/Office365coursegroups/Office365forcoursegroups.docx?d=wbc9a008c9d4643a6ab4ba9253f928bed</w:delText>
          </w:r>
        </w:del>
      </w:ins>
      <w:r>
        <w:rPr>
          <w:lang w:eastAsia="en-AU"/>
        </w:rPr>
        <w:t xml:space="preserve">  (restricted link)</w:t>
      </w:r>
    </w:p>
    <w:p w14:paraId="63B26918" w14:textId="77777777" w:rsidR="00A97B49" w:rsidRDefault="00A97B49" w:rsidP="00A97B49">
      <w:pPr>
        <w:rPr>
          <w:lang w:eastAsia="en-AU"/>
        </w:rPr>
      </w:pPr>
    </w:p>
    <w:p w14:paraId="63B26919" w14:textId="77777777" w:rsidR="00A97B49" w:rsidRDefault="003524D2" w:rsidP="00A97B49">
      <w:pPr>
        <w:rPr>
          <w:lang w:eastAsia="en-AU"/>
        </w:rPr>
      </w:pPr>
      <w:r>
        <w:rPr>
          <w:lang w:eastAsia="en-AU"/>
        </w:rPr>
        <w:t>Key M</w:t>
      </w:r>
      <w:r w:rsidR="00A97B49">
        <w:rPr>
          <w:lang w:eastAsia="en-AU"/>
        </w:rPr>
        <w:t>eetings:</w:t>
      </w:r>
    </w:p>
    <w:p w14:paraId="63B2691A" w14:textId="48FB242E" w:rsidR="00A97B49" w:rsidRDefault="00A97B49" w:rsidP="00A97B49">
      <w:pPr>
        <w:rPr>
          <w:lang w:eastAsia="en-AU"/>
        </w:rPr>
      </w:pPr>
      <w:del w:id="228" w:author="Darley, Brian" w:date="2018-03-01T16:07:00Z">
        <w:r w:rsidDel="0018217A">
          <w:rPr>
            <w:lang w:eastAsia="en-AU"/>
          </w:rPr>
          <w:delText>4/27/2017</w:delText>
        </w:r>
      </w:del>
      <w:ins w:id="229" w:author="Darley, Brian" w:date="2018-03-01T16:07:00Z">
        <w:r w:rsidR="0018217A">
          <w:rPr>
            <w:lang w:eastAsia="en-AU"/>
          </w:rPr>
          <w:t>00/00/201</w:t>
        </w:r>
      </w:ins>
      <w:ins w:id="230" w:author="Darley, Brian" w:date="2019-03-21T14:32:00Z">
        <w:r w:rsidR="007E4F92">
          <w:rPr>
            <w:lang w:eastAsia="en-AU"/>
          </w:rPr>
          <w:t>9</w:t>
        </w:r>
      </w:ins>
      <w:r w:rsidR="001232AB">
        <w:rPr>
          <w:lang w:eastAsia="en-AU"/>
        </w:rPr>
        <w:t>:</w:t>
      </w:r>
      <w:r w:rsidR="001232AB">
        <w:rPr>
          <w:lang w:eastAsia="en-AU"/>
        </w:rPr>
        <w:tab/>
        <w:t>Initial meeting</w:t>
      </w:r>
    </w:p>
    <w:p w14:paraId="63B2691B" w14:textId="1BF9751A" w:rsidR="001232AB" w:rsidRDefault="0018217A" w:rsidP="00A97B49">
      <w:pPr>
        <w:rPr>
          <w:lang w:eastAsia="en-AU"/>
        </w:rPr>
      </w:pPr>
      <w:ins w:id="231" w:author="Darley, Brian" w:date="2018-03-01T16:07:00Z">
        <w:r>
          <w:rPr>
            <w:lang w:eastAsia="en-AU"/>
          </w:rPr>
          <w:t>00/00</w:t>
        </w:r>
      </w:ins>
      <w:del w:id="232" w:author="Darley, Brian" w:date="2018-03-01T16:08:00Z">
        <w:r w:rsidR="001232AB" w:rsidDel="0018217A">
          <w:rPr>
            <w:lang w:eastAsia="en-AU"/>
          </w:rPr>
          <w:delText>6/5</w:delText>
        </w:r>
      </w:del>
      <w:r w:rsidR="003524D2">
        <w:rPr>
          <w:lang w:eastAsia="en-AU"/>
        </w:rPr>
        <w:t xml:space="preserve"> to </w:t>
      </w:r>
      <w:del w:id="233" w:author="Darley, Brian" w:date="2018-03-01T16:08:00Z">
        <w:r w:rsidR="003524D2" w:rsidDel="0018217A">
          <w:rPr>
            <w:lang w:eastAsia="en-AU"/>
          </w:rPr>
          <w:delText>6/22</w:delText>
        </w:r>
        <w:r w:rsidR="001232AB" w:rsidDel="0018217A">
          <w:rPr>
            <w:lang w:eastAsia="en-AU"/>
          </w:rPr>
          <w:delText>/2017</w:delText>
        </w:r>
      </w:del>
      <w:ins w:id="234" w:author="Darley, Brian" w:date="2018-03-01T16:08:00Z">
        <w:r>
          <w:rPr>
            <w:lang w:eastAsia="en-AU"/>
          </w:rPr>
          <w:t>00/00/201</w:t>
        </w:r>
      </w:ins>
      <w:ins w:id="235" w:author="Darley, Brian" w:date="2019-03-21T14:32:00Z">
        <w:r w:rsidR="007E4F92">
          <w:rPr>
            <w:lang w:eastAsia="en-AU"/>
          </w:rPr>
          <w:t>9</w:t>
        </w:r>
      </w:ins>
      <w:r w:rsidR="001232AB">
        <w:rPr>
          <w:lang w:eastAsia="en-AU"/>
        </w:rPr>
        <w:t>:</w:t>
      </w:r>
      <w:r w:rsidR="001232AB">
        <w:rPr>
          <w:lang w:eastAsia="en-AU"/>
        </w:rPr>
        <w:tab/>
      </w:r>
      <w:ins w:id="236" w:author="Darley, Brian" w:date="2018-03-01T16:08:00Z">
        <w:r>
          <w:rPr>
            <w:lang w:eastAsia="en-AU"/>
          </w:rPr>
          <w:t xml:space="preserve"> </w:t>
        </w:r>
      </w:ins>
      <w:r w:rsidR="001232AB">
        <w:rPr>
          <w:lang w:eastAsia="en-AU"/>
        </w:rPr>
        <w:t xml:space="preserve">Requirements, </w:t>
      </w:r>
      <w:r w:rsidR="003524D2">
        <w:rPr>
          <w:lang w:eastAsia="en-AU"/>
        </w:rPr>
        <w:t>use cases, wireframes</w:t>
      </w:r>
    </w:p>
    <w:p w14:paraId="63B2691C" w14:textId="77777777" w:rsidR="007D7EE9" w:rsidRDefault="007D7EE9" w:rsidP="007D7EE9"/>
    <w:p w14:paraId="63B2691D" w14:textId="77777777" w:rsidR="007D7EE9" w:rsidRDefault="007D7EE9" w:rsidP="000E15CC">
      <w:pPr>
        <w:pStyle w:val="Heading2"/>
      </w:pPr>
      <w:bookmarkStart w:id="237" w:name="_Toc143150776"/>
      <w:bookmarkStart w:id="238" w:name="_Toc494184301"/>
      <w:r>
        <w:t>Assumptions and Constraints</w:t>
      </w:r>
      <w:bookmarkEnd w:id="237"/>
      <w:bookmarkEnd w:id="238"/>
    </w:p>
    <w:p w14:paraId="63B2691E" w14:textId="5A3F4C9C" w:rsidR="003524D2" w:rsidRDefault="007D7EE9" w:rsidP="000E15CC">
      <w:pPr>
        <w:pStyle w:val="Heading3"/>
      </w:pPr>
      <w:bookmarkStart w:id="239" w:name="_Toc10010904"/>
      <w:bookmarkStart w:id="240" w:name="_Toc494184302"/>
      <w:bookmarkEnd w:id="221"/>
      <w:r>
        <w:t>Assumptions</w:t>
      </w:r>
      <w:bookmarkEnd w:id="239"/>
      <w:bookmarkEnd w:id="240"/>
    </w:p>
    <w:p w14:paraId="63B2691F" w14:textId="77777777" w:rsidR="00C63DDB" w:rsidRDefault="00C63DDB" w:rsidP="00C63DDB">
      <w:pPr>
        <w:rPr>
          <w:lang w:eastAsia="en-AU"/>
        </w:rPr>
      </w:pPr>
      <w:r w:rsidRPr="00C63DDB">
        <w:rPr>
          <w:lang w:eastAsia="en-AU"/>
        </w:rPr>
        <w:t>Assumptions are factors that are believed to be true, but have not been verified.  Assumptions can significantly affect requirement and solution design and thus should be clearly defined at the start of the project.  The following assumptions were identified during the analysis phase of this project:</w:t>
      </w:r>
    </w:p>
    <w:p w14:paraId="63B26920" w14:textId="77777777" w:rsidR="00C63DDB" w:rsidRDefault="00C63DDB" w:rsidP="00C63DDB">
      <w:pPr>
        <w:rPr>
          <w:lang w:eastAsia="en-AU"/>
        </w:rPr>
      </w:pPr>
    </w:p>
    <w:tbl>
      <w:tblPr>
        <w:tblW w:w="9939" w:type="dxa"/>
        <w:tblInd w:w="22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696"/>
        <w:gridCol w:w="1819"/>
        <w:gridCol w:w="2677"/>
        <w:gridCol w:w="4747"/>
      </w:tblGrid>
      <w:tr w:rsidR="00C63DDB" w:rsidRPr="00AD2DAC" w14:paraId="63B26925" w14:textId="77777777" w:rsidTr="000E15CC">
        <w:trPr>
          <w:tblHeader/>
        </w:trPr>
        <w:tc>
          <w:tcPr>
            <w:tcW w:w="696" w:type="dxa"/>
            <w:shd w:val="clear" w:color="auto" w:fill="DDD9C3"/>
          </w:tcPr>
          <w:p w14:paraId="63B26921" w14:textId="77777777" w:rsidR="00C63DDB" w:rsidRPr="00AD2DAC" w:rsidRDefault="00C63DDB" w:rsidP="00E22CB8">
            <w:r>
              <w:t>ID#</w:t>
            </w:r>
          </w:p>
        </w:tc>
        <w:tc>
          <w:tcPr>
            <w:tcW w:w="1819" w:type="dxa"/>
            <w:shd w:val="clear" w:color="auto" w:fill="DDD9C3"/>
          </w:tcPr>
          <w:p w14:paraId="63B26922" w14:textId="77777777" w:rsidR="00C63DDB" w:rsidRDefault="00C63DDB" w:rsidP="00E22CB8">
            <w:r>
              <w:t>Date Identified</w:t>
            </w:r>
          </w:p>
        </w:tc>
        <w:tc>
          <w:tcPr>
            <w:tcW w:w="2677" w:type="dxa"/>
            <w:shd w:val="clear" w:color="auto" w:fill="DDD9C3"/>
          </w:tcPr>
          <w:p w14:paraId="63B26923" w14:textId="77777777" w:rsidR="00C63DDB" w:rsidRPr="00AD2DAC" w:rsidRDefault="00C63DDB" w:rsidP="00E22CB8">
            <w:r>
              <w:t>Assumptions</w:t>
            </w:r>
          </w:p>
        </w:tc>
        <w:tc>
          <w:tcPr>
            <w:tcW w:w="4747" w:type="dxa"/>
            <w:shd w:val="clear" w:color="auto" w:fill="DDD9C3"/>
          </w:tcPr>
          <w:p w14:paraId="63B26924" w14:textId="77777777" w:rsidR="00C63DDB" w:rsidRDefault="00C63DDB" w:rsidP="00E22CB8">
            <w:r>
              <w:t>Impact</w:t>
            </w:r>
            <w:r w:rsidR="00CD1BD6">
              <w:t xml:space="preserve"> </w:t>
            </w:r>
            <w:r w:rsidR="00CD1BD6" w:rsidRPr="00CD1BD6">
              <w:t>(Scope/Resource/Time)</w:t>
            </w:r>
          </w:p>
        </w:tc>
      </w:tr>
      <w:tr w:rsidR="00C63DDB" w:rsidRPr="00AD2DAC" w14:paraId="63B2692A" w14:textId="77777777" w:rsidTr="000E15CC">
        <w:tc>
          <w:tcPr>
            <w:tcW w:w="696" w:type="dxa"/>
          </w:tcPr>
          <w:p w14:paraId="63B26926" w14:textId="77777777" w:rsidR="00C63DDB" w:rsidRDefault="00C63DDB" w:rsidP="00E22CB8">
            <w:r>
              <w:t>1.</w:t>
            </w:r>
          </w:p>
        </w:tc>
        <w:tc>
          <w:tcPr>
            <w:tcW w:w="1819" w:type="dxa"/>
          </w:tcPr>
          <w:p w14:paraId="63B26927" w14:textId="37F8460C" w:rsidR="00C63DDB" w:rsidRDefault="0018217A">
            <w:ins w:id="241" w:author="Darley, Brian" w:date="2018-03-01T16:10:00Z">
              <w:r>
                <w:t>00</w:t>
              </w:r>
            </w:ins>
            <w:del w:id="242" w:author="Darley, Brian" w:date="2018-03-01T16:10:00Z">
              <w:r w:rsidR="00C63DDB" w:rsidDel="0018217A">
                <w:delText>7</w:delText>
              </w:r>
            </w:del>
            <w:r w:rsidR="00C63DDB">
              <w:t>/</w:t>
            </w:r>
            <w:del w:id="243" w:author="Darley, Brian" w:date="2018-03-01T16:10:00Z">
              <w:r w:rsidR="00C63DDB" w:rsidDel="0018217A">
                <w:delText>12</w:delText>
              </w:r>
            </w:del>
            <w:ins w:id="244" w:author="Darley, Brian" w:date="2018-03-01T16:10:00Z">
              <w:r>
                <w:t>00</w:t>
              </w:r>
            </w:ins>
            <w:r w:rsidR="00C63DDB">
              <w:t>/201</w:t>
            </w:r>
            <w:del w:id="245" w:author="Darley, Brian" w:date="2018-03-01T16:10:00Z">
              <w:r w:rsidR="00C63DDB" w:rsidDel="0018217A">
                <w:delText>7</w:delText>
              </w:r>
            </w:del>
            <w:ins w:id="246" w:author="Darley, Brian" w:date="2018-03-01T16:10:00Z">
              <w:r w:rsidR="00211982">
                <w:t>9</w:t>
              </w:r>
            </w:ins>
          </w:p>
        </w:tc>
        <w:tc>
          <w:tcPr>
            <w:tcW w:w="2677" w:type="dxa"/>
          </w:tcPr>
          <w:p w14:paraId="63B26928" w14:textId="640534FF" w:rsidR="00C63DDB" w:rsidRPr="007D3CA4" w:rsidRDefault="00C63DDB" w:rsidP="00E22CB8">
            <w:del w:id="247" w:author="Darley, Brian" w:date="2018-03-01T16:10:00Z">
              <w:r w:rsidDel="0018217A">
                <w:delText>IDM will be able to access system of record data from PeopleSoft</w:delText>
              </w:r>
            </w:del>
            <w:ins w:id="248" w:author="Darley, Brian" w:date="2018-03-01T16:10:00Z">
              <w:r w:rsidR="0018217A">
                <w:t xml:space="preserve">Implementing Shibboleth on IIS to </w:t>
              </w:r>
            </w:ins>
            <w:ins w:id="249" w:author="Darley, Brian" w:date="2018-03-01T16:11:00Z">
              <w:r w:rsidR="0018217A">
                <w:t>facilitate</w:t>
              </w:r>
            </w:ins>
            <w:ins w:id="250" w:author="Darley, Brian" w:date="2018-03-01T16:10:00Z">
              <w:r w:rsidR="0018217A">
                <w:t xml:space="preserve"> </w:t>
              </w:r>
            </w:ins>
            <w:ins w:id="251" w:author="Darley, Brian" w:date="2018-03-01T16:11:00Z">
              <w:r w:rsidR="0018217A">
                <w:t>Single Sign on</w:t>
              </w:r>
            </w:ins>
          </w:p>
        </w:tc>
        <w:tc>
          <w:tcPr>
            <w:tcW w:w="4747" w:type="dxa"/>
          </w:tcPr>
          <w:p w14:paraId="63B26929" w14:textId="752A360A" w:rsidR="00C63DDB" w:rsidRPr="006674D0" w:rsidRDefault="00BE18F8" w:rsidP="00E22CB8">
            <w:ins w:id="252" w:author="Darley, Brian" w:date="2018-03-01T16:12:00Z">
              <w:r>
                <w:t>Research and testing will be performed to confirm proper implementation</w:t>
              </w:r>
            </w:ins>
            <w:del w:id="253" w:author="Darley, Brian" w:date="2018-03-01T16:11:00Z">
              <w:r w:rsidR="00C63DDB" w:rsidDel="0018217A">
                <w:delText>Data would be unavailable for import into Grouper</w:delText>
              </w:r>
            </w:del>
          </w:p>
        </w:tc>
      </w:tr>
      <w:tr w:rsidR="00C63DDB" w:rsidRPr="00AD2DAC" w14:paraId="63B2692F" w14:textId="77777777" w:rsidTr="000E15CC">
        <w:tc>
          <w:tcPr>
            <w:tcW w:w="696" w:type="dxa"/>
          </w:tcPr>
          <w:p w14:paraId="63B2692B" w14:textId="77777777" w:rsidR="00C63DDB" w:rsidRDefault="00C63DDB" w:rsidP="00E22CB8">
            <w:r>
              <w:t>2.</w:t>
            </w:r>
          </w:p>
        </w:tc>
        <w:tc>
          <w:tcPr>
            <w:tcW w:w="1819" w:type="dxa"/>
          </w:tcPr>
          <w:p w14:paraId="63B2692C" w14:textId="30745A68" w:rsidR="00C63DDB" w:rsidRDefault="00C63DDB" w:rsidP="00E22CB8">
            <w:del w:id="254" w:author="Darley, Brian" w:date="2018-03-01T16:13:00Z">
              <w:r w:rsidDel="00BE18F8">
                <w:delText>7/12/2017</w:delText>
              </w:r>
            </w:del>
            <w:ins w:id="255" w:author="Darley, Brian" w:date="2018-03-01T16:13:00Z">
              <w:r w:rsidR="00BE18F8">
                <w:t>00/00/201</w:t>
              </w:r>
              <w:r w:rsidR="00211982">
                <w:t>9</w:t>
              </w:r>
            </w:ins>
          </w:p>
        </w:tc>
        <w:tc>
          <w:tcPr>
            <w:tcW w:w="2677" w:type="dxa"/>
          </w:tcPr>
          <w:p w14:paraId="63B2692D" w14:textId="7322A98F" w:rsidR="00C63DDB" w:rsidRPr="007D3CA4" w:rsidRDefault="00C63DDB">
            <w:del w:id="256" w:author="Darley, Brian" w:date="2018-03-01T16:13:00Z">
              <w:r w:rsidRPr="00C63DDB" w:rsidDel="00BE18F8">
                <w:delText>Grouper will be able to handle the full set of enrollment data, and the subsequent daily number of changes</w:delText>
              </w:r>
            </w:del>
            <w:ins w:id="257" w:author="Darley, Brian" w:date="2018-03-01T16:13:00Z">
              <w:r w:rsidR="00BE18F8">
                <w:t xml:space="preserve">Authorization will be outsourced to ASP.NET Identity </w:t>
              </w:r>
            </w:ins>
            <w:ins w:id="258" w:author="Darley, Brian" w:date="2018-03-01T16:15:00Z">
              <w:r w:rsidR="00BE18F8">
                <w:t>Server</w:t>
              </w:r>
            </w:ins>
          </w:p>
        </w:tc>
        <w:tc>
          <w:tcPr>
            <w:tcW w:w="4747" w:type="dxa"/>
          </w:tcPr>
          <w:p w14:paraId="63B2692E" w14:textId="1F8A1A2D" w:rsidR="00C63DDB" w:rsidRPr="006674D0" w:rsidRDefault="00BE18F8">
            <w:ins w:id="259" w:author="Darley, Brian" w:date="2018-03-01T16:15:00Z">
              <w:r>
                <w:t xml:space="preserve">Roles/Claims are not provided by Shibboleth. Therefore, </w:t>
              </w:r>
            </w:ins>
            <w:ins w:id="260" w:author="Darley, Brian" w:date="2018-03-01T16:16:00Z">
              <w:r>
                <w:t xml:space="preserve">users groups, rights, and other user specific details should be managed by a service dedicated for this purpose. </w:t>
              </w:r>
            </w:ins>
            <w:ins w:id="261" w:author="Darley, Brian" w:date="2018-03-01T16:17:00Z">
              <w:r>
                <w:t xml:space="preserve">In addition, the service layer will be called by third party applications not authenticated by Shibboleth. </w:t>
              </w:r>
            </w:ins>
            <w:ins w:id="262" w:author="Darley, Brian" w:date="2018-03-01T16:18:00Z">
              <w:r>
                <w:t xml:space="preserve">All service calls to the API will require JWT token. </w:t>
              </w:r>
            </w:ins>
            <w:del w:id="263" w:author="Darley, Brian" w:date="2018-03-01T16:14:00Z">
              <w:r w:rsidR="00C63DDB" w:rsidDel="00BE18F8">
                <w:delText>The load of additional data is currently unknown; systems may need to be upgraded</w:delText>
              </w:r>
            </w:del>
          </w:p>
        </w:tc>
      </w:tr>
    </w:tbl>
    <w:p w14:paraId="63B26930" w14:textId="77777777" w:rsidR="00C63DDB" w:rsidRDefault="00C63DDB" w:rsidP="00C63DDB">
      <w:pPr>
        <w:rPr>
          <w:lang w:eastAsia="en-AU"/>
        </w:rPr>
      </w:pPr>
    </w:p>
    <w:p w14:paraId="63B26931" w14:textId="77777777" w:rsidR="003524D2" w:rsidRDefault="003524D2" w:rsidP="00C63DDB"/>
    <w:p w14:paraId="63B26932" w14:textId="77777777" w:rsidR="00163EEE" w:rsidRDefault="007D7EE9" w:rsidP="000E15CC">
      <w:pPr>
        <w:pStyle w:val="Heading3"/>
      </w:pPr>
      <w:bookmarkStart w:id="264" w:name="_Toc10010905"/>
      <w:bookmarkStart w:id="265" w:name="_Toc494184303"/>
      <w:r w:rsidRPr="00412164">
        <w:t>Constraints</w:t>
      </w:r>
      <w:bookmarkEnd w:id="264"/>
      <w:bookmarkEnd w:id="265"/>
    </w:p>
    <w:p w14:paraId="63B26933" w14:textId="77777777" w:rsidR="00C63DDB" w:rsidRDefault="00C63DDB" w:rsidP="00C63DDB">
      <w:pPr>
        <w:rPr>
          <w:lang w:eastAsia="en-AU"/>
        </w:rPr>
      </w:pPr>
      <w:r w:rsidRPr="00C63DDB">
        <w:rPr>
          <w:lang w:eastAsia="en-AU"/>
        </w:rPr>
        <w:t>Constraints are organizational or technical boundary conditions that restrict how the solution must be designed and constructed.  The primary ones are Time, Resources (people, equipment and budget) and Performance Criteria.  The following constraints were identified during the analysis phase of this project:</w:t>
      </w:r>
    </w:p>
    <w:p w14:paraId="63B26934" w14:textId="77777777" w:rsidR="00CD1BD6" w:rsidRDefault="00CD1BD6" w:rsidP="00C63DDB">
      <w:pPr>
        <w:rPr>
          <w:lang w:eastAsia="en-AU"/>
        </w:rPr>
      </w:pPr>
    </w:p>
    <w:tbl>
      <w:tblPr>
        <w:tblW w:w="10052" w:type="dxa"/>
        <w:tblInd w:w="22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696"/>
        <w:gridCol w:w="1819"/>
        <w:gridCol w:w="2677"/>
        <w:gridCol w:w="4860"/>
      </w:tblGrid>
      <w:tr w:rsidR="00CD1BD6" w:rsidRPr="00AD2DAC" w14:paraId="63B26939" w14:textId="77777777" w:rsidTr="00841BC4">
        <w:trPr>
          <w:tblHeader/>
        </w:trPr>
        <w:tc>
          <w:tcPr>
            <w:tcW w:w="696" w:type="dxa"/>
            <w:shd w:val="clear" w:color="auto" w:fill="DDD9C3"/>
          </w:tcPr>
          <w:p w14:paraId="63B26935" w14:textId="77777777" w:rsidR="00CD1BD6" w:rsidRPr="00AD2DAC" w:rsidRDefault="00CD1BD6" w:rsidP="00E22CB8">
            <w:r>
              <w:t>ID#</w:t>
            </w:r>
          </w:p>
        </w:tc>
        <w:tc>
          <w:tcPr>
            <w:tcW w:w="1819" w:type="dxa"/>
            <w:shd w:val="clear" w:color="auto" w:fill="DDD9C3"/>
          </w:tcPr>
          <w:p w14:paraId="63B26936" w14:textId="77777777" w:rsidR="00CD1BD6" w:rsidRDefault="00CD1BD6" w:rsidP="00E22CB8">
            <w:r>
              <w:t>Date Identified</w:t>
            </w:r>
          </w:p>
        </w:tc>
        <w:tc>
          <w:tcPr>
            <w:tcW w:w="2677" w:type="dxa"/>
            <w:shd w:val="clear" w:color="auto" w:fill="DDD9C3"/>
          </w:tcPr>
          <w:p w14:paraId="63B26937" w14:textId="77777777" w:rsidR="00CD1BD6" w:rsidRPr="00AD2DAC" w:rsidRDefault="00CD1BD6" w:rsidP="00E22CB8">
            <w:r>
              <w:t>Constraint</w:t>
            </w:r>
          </w:p>
        </w:tc>
        <w:tc>
          <w:tcPr>
            <w:tcW w:w="4860" w:type="dxa"/>
            <w:shd w:val="clear" w:color="auto" w:fill="DDD9C3"/>
          </w:tcPr>
          <w:p w14:paraId="63B26938" w14:textId="77777777" w:rsidR="00CD1BD6" w:rsidRDefault="00CD1BD6" w:rsidP="00E22CB8">
            <w:r>
              <w:t>Consequence (Scope/Resource/Time)</w:t>
            </w:r>
          </w:p>
        </w:tc>
      </w:tr>
      <w:tr w:rsidR="00CD1BD6" w:rsidRPr="00AD2DAC" w14:paraId="63B2693E" w14:textId="77777777" w:rsidTr="00841BC4">
        <w:tc>
          <w:tcPr>
            <w:tcW w:w="696" w:type="dxa"/>
          </w:tcPr>
          <w:p w14:paraId="63B2693A" w14:textId="77777777" w:rsidR="00CD1BD6" w:rsidRDefault="00CD1BD6" w:rsidP="00E22CB8">
            <w:r>
              <w:t>1.</w:t>
            </w:r>
          </w:p>
        </w:tc>
        <w:tc>
          <w:tcPr>
            <w:tcW w:w="1819" w:type="dxa"/>
          </w:tcPr>
          <w:p w14:paraId="63B2693B" w14:textId="32D246A3" w:rsidR="00CD1BD6" w:rsidRDefault="00CD1BD6" w:rsidP="00E22CB8">
            <w:del w:id="266" w:author="Darley, Brian" w:date="2019-03-21T14:50:00Z">
              <w:r w:rsidDel="00AC5E34">
                <w:delText>7/12/2017</w:delText>
              </w:r>
            </w:del>
            <w:ins w:id="267" w:author="Darley, Brian" w:date="2019-03-21T14:50:00Z">
              <w:r w:rsidR="00AC5E34">
                <w:t>03/21/2019</w:t>
              </w:r>
            </w:ins>
          </w:p>
        </w:tc>
        <w:tc>
          <w:tcPr>
            <w:tcW w:w="2677" w:type="dxa"/>
          </w:tcPr>
          <w:p w14:paraId="63B2693C" w14:textId="058AECB7" w:rsidR="00CD1BD6" w:rsidRPr="007D3CA4" w:rsidRDefault="00CD1BD6" w:rsidP="00E22CB8">
            <w:del w:id="268" w:author="Darley, Brian" w:date="2019-03-21T14:50:00Z">
              <w:r w:rsidDel="00AC5E34">
                <w:delText>Grouper will be the intermediary data source between PeopleSoft and Office 365</w:delText>
              </w:r>
            </w:del>
            <w:ins w:id="269" w:author="Darley, Brian" w:date="2019-03-21T14:50:00Z">
              <w:r w:rsidR="00AC5E34">
                <w:t>Not all required API end points are present</w:t>
              </w:r>
            </w:ins>
          </w:p>
        </w:tc>
        <w:tc>
          <w:tcPr>
            <w:tcW w:w="4860" w:type="dxa"/>
          </w:tcPr>
          <w:p w14:paraId="63B2693D" w14:textId="3A8D8C60" w:rsidR="00CD1BD6" w:rsidRPr="006674D0" w:rsidRDefault="00696750" w:rsidP="00E22CB8">
            <w:ins w:id="270" w:author="Darley, Brian" w:date="2019-03-21T14:54:00Z">
              <w:r>
                <w:t xml:space="preserve">Missing </w:t>
              </w:r>
            </w:ins>
            <w:ins w:id="271" w:author="Darley, Brian" w:date="2019-03-21T14:56:00Z">
              <w:r>
                <w:t xml:space="preserve">API </w:t>
              </w:r>
            </w:ins>
            <w:ins w:id="272" w:author="Darley, Brian" w:date="2019-03-21T14:54:00Z">
              <w:r>
                <w:t xml:space="preserve">methods will need to be identified </w:t>
              </w:r>
            </w:ins>
            <w:del w:id="273" w:author="Darley, Brian" w:date="2019-03-21T14:51:00Z">
              <w:r w:rsidR="00CD1BD6" w:rsidDel="00696750">
                <w:delText>A strategic decision, as there may be future need to push data from Grouper to LDAP for other projects</w:delText>
              </w:r>
            </w:del>
            <w:ins w:id="274" w:author="Darley, Brian" w:date="2019-03-21T14:56:00Z">
              <w:r>
                <w:t>and implemented</w:t>
              </w:r>
            </w:ins>
          </w:p>
        </w:tc>
      </w:tr>
      <w:tr w:rsidR="000E2126" w:rsidRPr="00AD2DAC" w14:paraId="63B26943" w14:textId="77777777" w:rsidTr="000E2126">
        <w:tc>
          <w:tcPr>
            <w:tcW w:w="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B2693F" w14:textId="77777777" w:rsidR="000E2126" w:rsidRDefault="000E2126" w:rsidP="00ED6520">
            <w:r>
              <w:t>2.</w:t>
            </w:r>
          </w:p>
        </w:tc>
        <w:tc>
          <w:tcPr>
            <w:tcW w:w="18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B26940" w14:textId="050A2AC9" w:rsidR="000E2126" w:rsidRDefault="00696750" w:rsidP="00ED6520">
            <w:ins w:id="275" w:author="Darley, Brian" w:date="2019-03-21T14:56:00Z">
              <w:r>
                <w:t>03/21/2019</w:t>
              </w:r>
            </w:ins>
            <w:del w:id="276" w:author="Darley, Brian" w:date="2019-03-21T14:49:00Z">
              <w:r w:rsidR="000E2126" w:rsidDel="00AC5E34">
                <w:delText>8/7/2017</w:delText>
              </w:r>
            </w:del>
          </w:p>
        </w:tc>
        <w:tc>
          <w:tcPr>
            <w:tcW w:w="26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B26941" w14:textId="30B48B0F" w:rsidR="000E2126" w:rsidRDefault="00696750" w:rsidP="00ED6520">
            <w:ins w:id="277" w:author="Darley, Brian" w:date="2019-03-21T14:56:00Z">
              <w:r>
                <w:t>Service Accounts In test have limited rights</w:t>
              </w:r>
            </w:ins>
            <w:del w:id="278" w:author="Darley, Brian" w:date="2019-03-21T14:49:00Z">
              <w:r w:rsidR="000E2126" w:rsidDel="00AC5E34">
                <w:delText>Group internal names or display names in Grouper cannot contain the colon (:) character</w:delText>
              </w:r>
            </w:del>
          </w:p>
        </w:tc>
        <w:tc>
          <w:tcPr>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B26942" w14:textId="0B83A1E1" w:rsidR="000E2126" w:rsidRDefault="00696750" w:rsidP="00ED6520">
            <w:ins w:id="279" w:author="Darley, Brian" w:date="2019-03-21T14:57:00Z">
              <w:r>
                <w:t>Some resources have limited rights. Rights will need to</w:t>
              </w:r>
            </w:ins>
            <w:ins w:id="280" w:author="Darley, Brian" w:date="2019-03-21T14:59:00Z">
              <w:r>
                <w:t xml:space="preserve"> be</w:t>
              </w:r>
            </w:ins>
            <w:ins w:id="281" w:author="Darley, Brian" w:date="2019-03-21T14:57:00Z">
              <w:r>
                <w:t xml:space="preserve"> ele</w:t>
              </w:r>
              <w:r w:rsidRPr="00696750">
                <w:t>vated</w:t>
              </w:r>
              <w:r>
                <w:t xml:space="preserve">. </w:t>
              </w:r>
            </w:ins>
            <w:del w:id="282" w:author="Darley, Brian" w:date="2019-03-21T14:49:00Z">
              <w:r w:rsidR="000E2126" w:rsidDel="00AC5E34">
                <w:delText>A colon is the path name separator in Grouper. If PS data fields are used in names or display names that may contain a colon, it must be escaped. Note, there is no restriction in Grouper for the description field.</w:delText>
              </w:r>
            </w:del>
            <w:ins w:id="283" w:author="Darley, Brian" w:date="2019-03-21T14:59:00Z">
              <w:r>
                <w:t>Example: AD Dynamic Group Creation</w:t>
              </w:r>
            </w:ins>
          </w:p>
        </w:tc>
      </w:tr>
      <w:tr w:rsidR="00696750" w:rsidRPr="00AD2DAC" w14:paraId="563CBC69" w14:textId="77777777" w:rsidTr="000E2126">
        <w:trPr>
          <w:ins w:id="284" w:author="Darley, Brian" w:date="2019-03-21T15:00:00Z"/>
        </w:trPr>
        <w:tc>
          <w:tcPr>
            <w:tcW w:w="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2F247A" w14:textId="3378E3D5" w:rsidR="00696750" w:rsidRDefault="00696750" w:rsidP="00ED6520">
            <w:pPr>
              <w:rPr>
                <w:ins w:id="285" w:author="Darley, Brian" w:date="2019-03-21T15:00:00Z"/>
              </w:rPr>
            </w:pPr>
            <w:ins w:id="286" w:author="Darley, Brian" w:date="2019-03-21T15:00:00Z">
              <w:r>
                <w:t>3.</w:t>
              </w:r>
            </w:ins>
          </w:p>
        </w:tc>
        <w:tc>
          <w:tcPr>
            <w:tcW w:w="18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975028" w14:textId="4D9D03C2" w:rsidR="00696750" w:rsidRDefault="00696750" w:rsidP="00ED6520">
            <w:pPr>
              <w:rPr>
                <w:ins w:id="287" w:author="Darley, Brian" w:date="2019-03-21T15:00:00Z"/>
              </w:rPr>
            </w:pPr>
            <w:ins w:id="288" w:author="Darley, Brian" w:date="2019-03-21T15:00:00Z">
              <w:r>
                <w:t>03/21/2019</w:t>
              </w:r>
            </w:ins>
          </w:p>
        </w:tc>
        <w:tc>
          <w:tcPr>
            <w:tcW w:w="26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EB07D8" w14:textId="658201B9" w:rsidR="00696750" w:rsidRDefault="00696750" w:rsidP="00ED6520">
            <w:pPr>
              <w:rPr>
                <w:ins w:id="289" w:author="Darley, Brian" w:date="2019-03-21T15:00:00Z"/>
              </w:rPr>
            </w:pPr>
            <w:ins w:id="290" w:author="Darley, Brian" w:date="2019-03-21T15:01:00Z">
              <w:r>
                <w:t>Identity Server Tech Debt</w:t>
              </w:r>
            </w:ins>
          </w:p>
        </w:tc>
        <w:tc>
          <w:tcPr>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989FF2" w14:textId="58A9D7EE" w:rsidR="00696750" w:rsidRDefault="00A873A2">
            <w:pPr>
              <w:rPr>
                <w:ins w:id="291" w:author="Darley, Brian" w:date="2019-03-21T15:00:00Z"/>
              </w:rPr>
            </w:pPr>
            <w:ins w:id="292" w:author="Darley, Brian" w:date="2019-03-21T15:01:00Z">
              <w:r>
                <w:t xml:space="preserve">Implementation details related to Identity Server will </w:t>
              </w:r>
            </w:ins>
            <w:ins w:id="293" w:author="Darley, Brian" w:date="2019-03-21T15:02:00Z">
              <w:r>
                <w:t xml:space="preserve">be </w:t>
              </w:r>
            </w:ins>
            <w:ins w:id="294" w:author="Darley, Brian" w:date="2019-03-21T15:01:00Z">
              <w:r>
                <w:t xml:space="preserve">addressed. UI </w:t>
              </w:r>
            </w:ins>
            <w:ins w:id="295" w:author="Darley, Brian" w:date="2019-03-21T15:02:00Z">
              <w:r>
                <w:t xml:space="preserve">cleaned up. </w:t>
              </w:r>
            </w:ins>
          </w:p>
        </w:tc>
      </w:tr>
    </w:tbl>
    <w:p w14:paraId="63B26944" w14:textId="77777777" w:rsidR="00CD1BD6" w:rsidRDefault="00CD1BD6" w:rsidP="00C63DDB">
      <w:pPr>
        <w:rPr>
          <w:lang w:eastAsia="en-AU"/>
        </w:rPr>
      </w:pPr>
    </w:p>
    <w:p w14:paraId="63B26945" w14:textId="77777777" w:rsidR="00CD1BD6" w:rsidRDefault="00CD1BD6" w:rsidP="000E15CC">
      <w:pPr>
        <w:pStyle w:val="Heading3"/>
      </w:pPr>
      <w:bookmarkStart w:id="296" w:name="_Toc494184304"/>
      <w:r>
        <w:lastRenderedPageBreak/>
        <w:t>Dependencies</w:t>
      </w:r>
      <w:bookmarkEnd w:id="296"/>
    </w:p>
    <w:p w14:paraId="63B26946" w14:textId="475209B2" w:rsidR="00CD1BD6" w:rsidRPr="00CD1BD6" w:rsidDel="00A873A2" w:rsidRDefault="00CD1BD6" w:rsidP="00CD1BD6">
      <w:pPr>
        <w:rPr>
          <w:del w:id="297" w:author="Darley, Brian" w:date="2019-03-21T15:06:00Z"/>
          <w:lang w:eastAsia="en-AU"/>
        </w:rPr>
      </w:pPr>
      <w:del w:id="298" w:author="Darley, Brian" w:date="2019-03-21T15:06:00Z">
        <w:r w:rsidRPr="00CD1BD6" w:rsidDel="00A873A2">
          <w:rPr>
            <w:lang w:eastAsia="en-AU"/>
          </w:rPr>
          <w:delText>Dependency refers to the reliance of a project on other existing projects/processes/requirements.  The following dependencies were identified during the analysis phase of this project:</w:delText>
        </w:r>
      </w:del>
    </w:p>
    <w:p w14:paraId="63B26947" w14:textId="5A631D6E" w:rsidR="00CD1BD6" w:rsidDel="00A873A2" w:rsidRDefault="00CD1BD6" w:rsidP="00C63DDB">
      <w:pPr>
        <w:rPr>
          <w:del w:id="299" w:author="Darley, Brian" w:date="2019-03-21T15:06:00Z"/>
          <w:lang w:eastAsia="en-AU"/>
        </w:rPr>
      </w:pPr>
    </w:p>
    <w:p w14:paraId="63B26948" w14:textId="34C142F3" w:rsidR="00C63DDB" w:rsidRDefault="00C63DDB" w:rsidP="00C63DDB">
      <w:pPr>
        <w:rPr>
          <w:lang w:eastAsia="en-AU"/>
        </w:rPr>
      </w:pPr>
    </w:p>
    <w:tbl>
      <w:tblPr>
        <w:tblW w:w="10052" w:type="dxa"/>
        <w:tblInd w:w="22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696"/>
        <w:gridCol w:w="1819"/>
        <w:gridCol w:w="3217"/>
        <w:gridCol w:w="4320"/>
      </w:tblGrid>
      <w:tr w:rsidR="00C63DDB" w:rsidRPr="00AD2DAC" w14:paraId="63B2694D" w14:textId="77777777" w:rsidTr="00841BC4">
        <w:trPr>
          <w:tblHeader/>
        </w:trPr>
        <w:tc>
          <w:tcPr>
            <w:tcW w:w="696" w:type="dxa"/>
            <w:shd w:val="clear" w:color="auto" w:fill="DDD9C3"/>
          </w:tcPr>
          <w:p w14:paraId="63B26949" w14:textId="7D2E83F5" w:rsidR="00C63DDB" w:rsidRPr="00AD2DAC" w:rsidRDefault="00C63DDB" w:rsidP="00E22CB8">
            <w:r>
              <w:t>ID#</w:t>
            </w:r>
          </w:p>
        </w:tc>
        <w:tc>
          <w:tcPr>
            <w:tcW w:w="1819" w:type="dxa"/>
            <w:shd w:val="clear" w:color="auto" w:fill="DDD9C3"/>
          </w:tcPr>
          <w:p w14:paraId="63B2694A" w14:textId="77777777" w:rsidR="00C63DDB" w:rsidRDefault="00C63DDB" w:rsidP="00E22CB8">
            <w:r>
              <w:t>Date Identified</w:t>
            </w:r>
          </w:p>
        </w:tc>
        <w:tc>
          <w:tcPr>
            <w:tcW w:w="3217" w:type="dxa"/>
            <w:shd w:val="clear" w:color="auto" w:fill="DDD9C3"/>
          </w:tcPr>
          <w:p w14:paraId="63B2694B" w14:textId="77777777" w:rsidR="00C63DDB" w:rsidRPr="00AD2DAC" w:rsidRDefault="00CD1BD6" w:rsidP="00E22CB8">
            <w:r>
              <w:t>Dependency</w:t>
            </w:r>
          </w:p>
        </w:tc>
        <w:tc>
          <w:tcPr>
            <w:tcW w:w="4320" w:type="dxa"/>
            <w:shd w:val="clear" w:color="auto" w:fill="DDD9C3"/>
          </w:tcPr>
          <w:p w14:paraId="63B2694C" w14:textId="77777777" w:rsidR="00C63DDB" w:rsidRDefault="00CD1BD6" w:rsidP="00CD1BD6">
            <w:r>
              <w:t>Consequence (Scope/Resource/Time)</w:t>
            </w:r>
          </w:p>
        </w:tc>
      </w:tr>
      <w:tr w:rsidR="00C63DDB" w:rsidRPr="00AD2DAC" w14:paraId="63B26952" w14:textId="77777777" w:rsidTr="00841BC4">
        <w:tc>
          <w:tcPr>
            <w:tcW w:w="696" w:type="dxa"/>
          </w:tcPr>
          <w:p w14:paraId="63B2694E" w14:textId="77777777" w:rsidR="00C63DDB" w:rsidRDefault="00C63DDB" w:rsidP="00E22CB8">
            <w:del w:id="300" w:author="Brian Darley" w:date="2019-03-26T10:08:00Z">
              <w:r w:rsidDel="008D1D62">
                <w:delText>1.</w:delText>
              </w:r>
            </w:del>
          </w:p>
        </w:tc>
        <w:tc>
          <w:tcPr>
            <w:tcW w:w="1819" w:type="dxa"/>
          </w:tcPr>
          <w:p w14:paraId="63B2694F" w14:textId="308383AD" w:rsidR="00C63DDB" w:rsidRDefault="00C63DDB" w:rsidP="00E22CB8">
            <w:del w:id="301" w:author="Brian Darley" w:date="2019-03-26T10:07:00Z">
              <w:r w:rsidDel="008D1D62">
                <w:delText>7/12/2017</w:delText>
              </w:r>
            </w:del>
          </w:p>
        </w:tc>
        <w:tc>
          <w:tcPr>
            <w:tcW w:w="3217" w:type="dxa"/>
          </w:tcPr>
          <w:p w14:paraId="63B26950" w14:textId="33B25A8C" w:rsidR="00C63DDB" w:rsidRPr="007D3CA4" w:rsidRDefault="00C63DDB" w:rsidP="00CD1BD6">
            <w:del w:id="302" w:author="Brian Darley" w:date="2019-03-26T10:08:00Z">
              <w:r w:rsidDel="008D1D62">
                <w:rPr>
                  <w:lang w:eastAsia="en-AU"/>
                </w:rPr>
                <w:delText xml:space="preserve">PeopleSoft/Campus Solutions </w:delText>
              </w:r>
              <w:r w:rsidR="00CD1BD6" w:rsidDel="008D1D62">
                <w:rPr>
                  <w:lang w:eastAsia="en-AU"/>
                </w:rPr>
                <w:delText>enrollment data</w:delText>
              </w:r>
            </w:del>
          </w:p>
        </w:tc>
        <w:tc>
          <w:tcPr>
            <w:tcW w:w="4320" w:type="dxa"/>
          </w:tcPr>
          <w:p w14:paraId="63B26951" w14:textId="61C0FC99" w:rsidR="00C63DDB" w:rsidRPr="006674D0" w:rsidRDefault="00C63DDB" w:rsidP="00E22CB8">
            <w:del w:id="303" w:author="Brian Darley" w:date="2019-03-26T10:08:00Z">
              <w:r w:rsidDel="008D1D62">
                <w:delText>Sakai is a possible alternate source, but may not contain all the data needed</w:delText>
              </w:r>
            </w:del>
          </w:p>
        </w:tc>
      </w:tr>
    </w:tbl>
    <w:p w14:paraId="63B26953" w14:textId="77777777" w:rsidR="00C63DDB" w:rsidRDefault="00C63DDB" w:rsidP="00C63DDB">
      <w:pPr>
        <w:rPr>
          <w:lang w:eastAsia="en-AU"/>
        </w:rPr>
      </w:pPr>
    </w:p>
    <w:p w14:paraId="63B26954" w14:textId="77777777" w:rsidR="00000D1C" w:rsidRDefault="00000D1C" w:rsidP="000E15CC">
      <w:pPr>
        <w:pStyle w:val="Heading3"/>
      </w:pPr>
      <w:bookmarkStart w:id="304" w:name="_Toc494184305"/>
      <w:r>
        <w:t>Business Rules</w:t>
      </w:r>
      <w:bookmarkEnd w:id="304"/>
    </w:p>
    <w:p w14:paraId="63B26955" w14:textId="77777777" w:rsidR="00000D1C" w:rsidRDefault="00000D1C" w:rsidP="00000D1C">
      <w:pPr>
        <w:rPr>
          <w:lang w:eastAsia="en-AU"/>
        </w:rPr>
      </w:pPr>
      <w:r w:rsidRPr="00000D1C">
        <w:rPr>
          <w:lang w:eastAsia="en-AU"/>
        </w:rPr>
        <w:t>Business rules depict and enforce the policy of an organization.</w:t>
      </w:r>
    </w:p>
    <w:p w14:paraId="63B26956" w14:textId="77777777" w:rsidR="00000D1C" w:rsidRDefault="00000D1C" w:rsidP="00000D1C">
      <w:pPr>
        <w:rPr>
          <w:lang w:eastAsia="en-AU"/>
        </w:rPr>
      </w:pPr>
    </w:p>
    <w:tbl>
      <w:tblPr>
        <w:tblW w:w="9968" w:type="dxa"/>
        <w:tblInd w:w="22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696"/>
        <w:gridCol w:w="1735"/>
        <w:gridCol w:w="4207"/>
        <w:gridCol w:w="3330"/>
      </w:tblGrid>
      <w:tr w:rsidR="00000D1C" w:rsidRPr="00AD2DAC" w14:paraId="63B2695B" w14:textId="77777777" w:rsidTr="00290A8B">
        <w:trPr>
          <w:tblHeader/>
        </w:trPr>
        <w:tc>
          <w:tcPr>
            <w:tcW w:w="696" w:type="dxa"/>
            <w:shd w:val="clear" w:color="auto" w:fill="DDD9C3"/>
          </w:tcPr>
          <w:p w14:paraId="63B26957" w14:textId="77777777" w:rsidR="00000D1C" w:rsidRPr="00AD2DAC" w:rsidRDefault="00000D1C" w:rsidP="00E22CB8">
            <w:r>
              <w:t>ID#</w:t>
            </w:r>
          </w:p>
        </w:tc>
        <w:tc>
          <w:tcPr>
            <w:tcW w:w="1735" w:type="dxa"/>
            <w:shd w:val="clear" w:color="auto" w:fill="DDD9C3"/>
          </w:tcPr>
          <w:p w14:paraId="63B26958" w14:textId="77777777" w:rsidR="00000D1C" w:rsidRDefault="00000D1C" w:rsidP="00E22CB8">
            <w:r>
              <w:t>Date Identified</w:t>
            </w:r>
          </w:p>
        </w:tc>
        <w:tc>
          <w:tcPr>
            <w:tcW w:w="4207" w:type="dxa"/>
            <w:shd w:val="clear" w:color="auto" w:fill="DDD9C3"/>
          </w:tcPr>
          <w:p w14:paraId="63B26959" w14:textId="77777777" w:rsidR="00000D1C" w:rsidRPr="00AD2DAC" w:rsidRDefault="00000D1C" w:rsidP="00E22CB8">
            <w:r w:rsidRPr="00000D1C">
              <w:t>Business Rule Description</w:t>
            </w:r>
          </w:p>
        </w:tc>
        <w:tc>
          <w:tcPr>
            <w:tcW w:w="3330" w:type="dxa"/>
            <w:shd w:val="clear" w:color="auto" w:fill="DDD9C3"/>
          </w:tcPr>
          <w:p w14:paraId="63B2695A" w14:textId="77777777" w:rsidR="00000D1C" w:rsidRDefault="00000D1C" w:rsidP="00E22CB8">
            <w:r w:rsidRPr="00000D1C">
              <w:t>Business Rule Source</w:t>
            </w:r>
          </w:p>
        </w:tc>
      </w:tr>
      <w:tr w:rsidR="00000D1C" w:rsidRPr="00AD2DAC" w14:paraId="63B26960" w14:textId="77777777" w:rsidTr="00290A8B">
        <w:tc>
          <w:tcPr>
            <w:tcW w:w="696" w:type="dxa"/>
          </w:tcPr>
          <w:p w14:paraId="63B2695C" w14:textId="77777777" w:rsidR="00000D1C" w:rsidRDefault="00000D1C" w:rsidP="00E22CB8">
            <w:r>
              <w:t>1.</w:t>
            </w:r>
          </w:p>
        </w:tc>
        <w:tc>
          <w:tcPr>
            <w:tcW w:w="1735" w:type="dxa"/>
          </w:tcPr>
          <w:p w14:paraId="63B2695D" w14:textId="521D9C14" w:rsidR="00000D1C" w:rsidRDefault="008D1D62">
            <w:ins w:id="305" w:author="Brian Darley" w:date="2019-03-26T10:10:00Z">
              <w:r>
                <w:t>3/26/2019</w:t>
              </w:r>
            </w:ins>
            <w:del w:id="306" w:author="Brian Darley" w:date="2019-03-26T10:10:00Z">
              <w:r w:rsidR="00B70B32" w:rsidDel="008D1D62">
                <w:delText>7/13/2017</w:delText>
              </w:r>
            </w:del>
          </w:p>
        </w:tc>
        <w:tc>
          <w:tcPr>
            <w:tcW w:w="4207" w:type="dxa"/>
          </w:tcPr>
          <w:p w14:paraId="63B2695E" w14:textId="47074444" w:rsidR="00000D1C" w:rsidRPr="007D3CA4" w:rsidRDefault="008D1D62">
            <w:ins w:id="307" w:author="Brian Darley" w:date="2019-03-26T10:10:00Z">
              <w:r>
                <w:t xml:space="preserve">API architecture follows domain driven architecture. </w:t>
              </w:r>
            </w:ins>
            <w:ins w:id="308" w:author="Brian Darley" w:date="2019-03-26T10:11:00Z">
              <w:r>
                <w:t xml:space="preserve">Each endpoint </w:t>
              </w:r>
            </w:ins>
            <w:del w:id="309" w:author="Brian Darley" w:date="2019-03-26T10:10:00Z">
              <w:r w:rsidR="00B70B32" w:rsidDel="008D1D62">
                <w:delText xml:space="preserve">Enrollment data in Grouper will include 1 semester before the current one, and </w:delText>
              </w:r>
              <w:r w:rsidR="00416DCC" w:rsidDel="008D1D62">
                <w:delText xml:space="preserve">up to 3 </w:delText>
              </w:r>
              <w:r w:rsidR="00B70B32" w:rsidDel="008D1D62">
                <w:delText>semesters after</w:delText>
              </w:r>
              <w:r w:rsidR="00416DCC" w:rsidDel="008D1D62">
                <w:delText xml:space="preserve"> (to capture </w:delText>
              </w:r>
              <w:r w:rsidR="00BC543E" w:rsidDel="008D1D62">
                <w:delText>F</w:delText>
              </w:r>
              <w:r w:rsidR="00416DCC" w:rsidDel="008D1D62">
                <w:delText xml:space="preserve">all data in the </w:delText>
              </w:r>
              <w:r w:rsidR="00BC543E" w:rsidDel="008D1D62">
                <w:delText>S</w:delText>
              </w:r>
              <w:r w:rsidR="00416DCC" w:rsidDel="008D1D62">
                <w:delText>pring)</w:delText>
              </w:r>
            </w:del>
            <w:ins w:id="310" w:author="Brian Darley" w:date="2019-03-26T10:11:00Z">
              <w:r>
                <w:t xml:space="preserve">facilitates a business layer checking rules and perform </w:t>
              </w:r>
            </w:ins>
            <w:ins w:id="311" w:author="Brian Darley" w:date="2019-03-26T10:14:00Z">
              <w:r w:rsidR="0055031F">
                <w:t xml:space="preserve">object </w:t>
              </w:r>
            </w:ins>
            <w:ins w:id="312" w:author="Brian Darley" w:date="2019-03-26T10:12:00Z">
              <w:r w:rsidR="0055031F">
                <w:t>mappings</w:t>
              </w:r>
            </w:ins>
          </w:p>
        </w:tc>
        <w:tc>
          <w:tcPr>
            <w:tcW w:w="3330" w:type="dxa"/>
          </w:tcPr>
          <w:p w14:paraId="63B2695F" w14:textId="43459C99" w:rsidR="00000D1C" w:rsidRPr="006674D0" w:rsidRDefault="00B70B32" w:rsidP="00B70B32">
            <w:del w:id="313" w:author="Brian Darley" w:date="2019-03-26T10:14:00Z">
              <w:r w:rsidDel="0055031F">
                <w:delText>N/A</w:delText>
              </w:r>
            </w:del>
            <w:ins w:id="314" w:author="Brian Darley" w:date="2019-03-26T10:14:00Z">
              <w:r w:rsidR="0055031F">
                <w:t>Bus</w:t>
              </w:r>
            </w:ins>
            <w:ins w:id="315" w:author="Brian Darley" w:date="2019-03-26T10:15:00Z">
              <w:r w:rsidR="0055031F">
                <w:t xml:space="preserve">iness layer, existing </w:t>
              </w:r>
              <w:proofErr w:type="spellStart"/>
              <w:r w:rsidR="0055031F">
                <w:t>SelfService</w:t>
              </w:r>
              <w:proofErr w:type="spellEnd"/>
              <w:r w:rsidR="0055031F">
                <w:t xml:space="preserve"> implementation.</w:t>
              </w:r>
            </w:ins>
          </w:p>
        </w:tc>
      </w:tr>
      <w:tr w:rsidR="00290A8B" w:rsidRPr="00AD2DAC" w:rsidDel="0055031F" w14:paraId="766595F0" w14:textId="2984E889" w:rsidTr="00290A8B">
        <w:trPr>
          <w:del w:id="316" w:author="Brian Darley" w:date="2019-03-26T10:16:00Z"/>
        </w:trPr>
        <w:tc>
          <w:tcPr>
            <w:tcW w:w="696" w:type="dxa"/>
          </w:tcPr>
          <w:p w14:paraId="64F47F50" w14:textId="282D2539" w:rsidR="00290A8B" w:rsidDel="0055031F" w:rsidRDefault="00290A8B" w:rsidP="00E22CB8">
            <w:pPr>
              <w:rPr>
                <w:del w:id="317" w:author="Brian Darley" w:date="2019-03-26T10:16:00Z"/>
              </w:rPr>
            </w:pPr>
            <w:del w:id="318" w:author="Brian Darley" w:date="2019-03-26T10:16:00Z">
              <w:r w:rsidDel="0055031F">
                <w:delText>2.</w:delText>
              </w:r>
            </w:del>
          </w:p>
        </w:tc>
        <w:tc>
          <w:tcPr>
            <w:tcW w:w="1735" w:type="dxa"/>
          </w:tcPr>
          <w:p w14:paraId="12C50020" w14:textId="66F9D013" w:rsidR="00290A8B" w:rsidDel="0055031F" w:rsidRDefault="00290A8B" w:rsidP="00E22CB8">
            <w:pPr>
              <w:rPr>
                <w:del w:id="319" w:author="Brian Darley" w:date="2019-03-26T10:16:00Z"/>
              </w:rPr>
            </w:pPr>
            <w:del w:id="320" w:author="Brian Darley" w:date="2019-03-26T10:15:00Z">
              <w:r w:rsidDel="0055031F">
                <w:delText>10/24/2017</w:delText>
              </w:r>
            </w:del>
          </w:p>
        </w:tc>
        <w:tc>
          <w:tcPr>
            <w:tcW w:w="4207" w:type="dxa"/>
          </w:tcPr>
          <w:p w14:paraId="2AA279DB" w14:textId="18B056FA" w:rsidR="00290A8B" w:rsidDel="0055031F" w:rsidRDefault="00290A8B" w:rsidP="000E2126">
            <w:pPr>
              <w:rPr>
                <w:del w:id="321" w:author="Brian Darley" w:date="2019-03-26T10:16:00Z"/>
              </w:rPr>
            </w:pPr>
            <w:del w:id="322" w:author="Brian Darley" w:date="2019-03-26T10:15:00Z">
              <w:r w:rsidDel="0055031F">
                <w:delText>Web application will be available to authenticated users both on-campus and off-campus</w:delText>
              </w:r>
            </w:del>
          </w:p>
        </w:tc>
        <w:tc>
          <w:tcPr>
            <w:tcW w:w="3330" w:type="dxa"/>
          </w:tcPr>
          <w:p w14:paraId="3629A32C" w14:textId="400561C7" w:rsidR="00290A8B" w:rsidDel="0055031F" w:rsidRDefault="00290A8B" w:rsidP="00B70B32">
            <w:pPr>
              <w:rPr>
                <w:del w:id="323" w:author="Brian Darley" w:date="2019-03-26T10:16:00Z"/>
              </w:rPr>
            </w:pPr>
            <w:del w:id="324" w:author="Brian Darley" w:date="2019-03-26T10:16:00Z">
              <w:r w:rsidDel="0055031F">
                <w:delText>Existing status of Self Service website (</w:delText>
              </w:r>
              <w:r w:rsidR="008D1D62" w:rsidDel="0055031F">
                <w:rPr>
                  <w:rStyle w:val="Hyperlink"/>
                </w:rPr>
                <w:fldChar w:fldCharType="begin"/>
              </w:r>
              <w:r w:rsidR="008D1D62" w:rsidDel="0055031F">
                <w:rPr>
                  <w:rStyle w:val="Hyperlink"/>
                </w:rPr>
                <w:delInstrText xml:space="preserve"> HYPERLINK "https://selfservice.unc.edu/" </w:delInstrText>
              </w:r>
              <w:r w:rsidR="008D1D62" w:rsidDel="0055031F">
                <w:rPr>
                  <w:rStyle w:val="Hyperlink"/>
                </w:rPr>
                <w:fldChar w:fldCharType="separate"/>
              </w:r>
              <w:r w:rsidRPr="0075328A" w:rsidDel="0055031F">
                <w:rPr>
                  <w:rStyle w:val="Hyperlink"/>
                </w:rPr>
                <w:delText>https://selfservice.unc.edu/</w:delText>
              </w:r>
              <w:r w:rsidR="008D1D62" w:rsidDel="0055031F">
                <w:rPr>
                  <w:rStyle w:val="Hyperlink"/>
                </w:rPr>
                <w:fldChar w:fldCharType="end"/>
              </w:r>
              <w:r w:rsidDel="0055031F">
                <w:delText xml:space="preserve">) </w:delText>
              </w:r>
            </w:del>
          </w:p>
        </w:tc>
      </w:tr>
    </w:tbl>
    <w:p w14:paraId="63B26961" w14:textId="77777777" w:rsidR="00000D1C" w:rsidRPr="00000D1C" w:rsidRDefault="00000D1C" w:rsidP="00000D1C">
      <w:pPr>
        <w:rPr>
          <w:lang w:eastAsia="en-AU"/>
        </w:rPr>
      </w:pPr>
    </w:p>
    <w:p w14:paraId="63B26962" w14:textId="77777777" w:rsidR="00000D1C" w:rsidRDefault="00000D1C" w:rsidP="00C63DDB">
      <w:pPr>
        <w:rPr>
          <w:lang w:eastAsia="en-AU"/>
        </w:rPr>
      </w:pPr>
    </w:p>
    <w:p w14:paraId="63B26963" w14:textId="77777777" w:rsidR="00E22CB8" w:rsidRDefault="00E22CB8" w:rsidP="009F1946">
      <w:pPr>
        <w:pStyle w:val="Heading1"/>
      </w:pPr>
      <w:bookmarkStart w:id="325" w:name="_Toc494184306"/>
      <w:r>
        <w:t>Use Cases</w:t>
      </w:r>
      <w:bookmarkEnd w:id="325"/>
    </w:p>
    <w:p w14:paraId="63B26964" w14:textId="77777777" w:rsidR="00E22CB8" w:rsidRPr="00C63DDB" w:rsidRDefault="00E22CB8" w:rsidP="00C63DDB">
      <w:pPr>
        <w:rPr>
          <w:lang w:eastAsia="en-AU"/>
        </w:rPr>
      </w:pPr>
      <w:r w:rsidRPr="00E22CB8">
        <w:rPr>
          <w:lang w:eastAsia="en-AU"/>
        </w:rPr>
        <w:t>The Use Case Models help to define the scope of a solution. The Use Case describes the desired result that a “user” (or system) needs to achieve through interaction with a system. The primary purpose of the Use Case is to capture the required system behavior from the perspective of the end-user in achieving one or more desired goals. A Use Case narrative contains a description of associations and interaction between actors and the system.  The use case model may also be represented visually in UML in order to show relationships with other use cases and actors. Essentially, the Use Case diagrams the “optimum” path to achieve the goal as well as the known exceptions, alterations and extensions.</w:t>
      </w:r>
    </w:p>
    <w:p w14:paraId="63B26965" w14:textId="77777777" w:rsidR="00412164" w:rsidRDefault="00412164" w:rsidP="00412164"/>
    <w:p w14:paraId="63B26966" w14:textId="4079B24F" w:rsidR="00644D38" w:rsidRDefault="00644D38" w:rsidP="000E15CC">
      <w:pPr>
        <w:pStyle w:val="Heading2"/>
      </w:pPr>
      <w:bookmarkStart w:id="326" w:name="_Toc494184307"/>
      <w:del w:id="327" w:author="Brian Darley" w:date="2019-03-26T10:31:00Z">
        <w:r w:rsidDel="0055031F">
          <w:delText>Instructor creates new course group</w:delText>
        </w:r>
      </w:del>
      <w:bookmarkEnd w:id="326"/>
      <w:ins w:id="328" w:author="Brian Darley" w:date="2019-03-26T10:31:00Z">
        <w:r w:rsidR="0055031F">
          <w:t>Authentication</w:t>
        </w:r>
      </w:ins>
      <w:ins w:id="329" w:author="Brian Darley" w:date="2019-03-26T10:52:00Z">
        <w:r w:rsidR="00C0098B">
          <w:t>/Authorization</w:t>
        </w:r>
      </w:ins>
    </w:p>
    <w:p w14:paraId="63B26967" w14:textId="77777777" w:rsidR="00C40AEF" w:rsidRDefault="00C40AEF" w:rsidP="00412164"/>
    <w:tbl>
      <w:tblPr>
        <w:tblW w:w="10407"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Change w:id="330" w:author="Brian Darley" w:date="2019-03-26T11:01:00Z">
          <w:tblPr>
            <w:tblW w:w="10057"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PrChange>
      </w:tblPr>
      <w:tblGrid>
        <w:gridCol w:w="2326"/>
        <w:gridCol w:w="8081"/>
        <w:tblGridChange w:id="331">
          <w:tblGrid>
            <w:gridCol w:w="2250"/>
            <w:gridCol w:w="7807"/>
          </w:tblGrid>
        </w:tblGridChange>
      </w:tblGrid>
      <w:tr w:rsidR="00C40AEF" w:rsidRPr="009253E5" w14:paraId="63B2696A" w14:textId="77777777" w:rsidTr="00820A78">
        <w:trPr>
          <w:cantSplit/>
          <w:trHeight w:val="203"/>
          <w:trPrChange w:id="332" w:author="Brian Darley" w:date="2019-03-26T11:01:00Z">
            <w:trPr>
              <w:cantSplit/>
            </w:trPr>
          </w:trPrChange>
        </w:trPr>
        <w:tc>
          <w:tcPr>
            <w:tcW w:w="2326" w:type="dxa"/>
            <w:shd w:val="clear" w:color="auto" w:fill="E0E0E0"/>
            <w:tcPrChange w:id="333" w:author="Brian Darley" w:date="2019-03-26T11:01:00Z">
              <w:tcPr>
                <w:tcW w:w="2250" w:type="dxa"/>
                <w:shd w:val="clear" w:color="auto" w:fill="E0E0E0"/>
              </w:tcPr>
            </w:tcPrChange>
          </w:tcPr>
          <w:p w14:paraId="63B26968" w14:textId="77777777" w:rsidR="00C40AEF" w:rsidRPr="009253E5" w:rsidRDefault="00C40AEF" w:rsidP="00C40AEF">
            <w:pPr>
              <w:pStyle w:val="TableHeader"/>
              <w:rPr>
                <w:rFonts w:ascii="Calibri" w:hAnsi="Calibri"/>
              </w:rPr>
            </w:pPr>
            <w:r w:rsidRPr="009253E5">
              <w:rPr>
                <w:rFonts w:ascii="Calibri" w:hAnsi="Calibri"/>
              </w:rPr>
              <w:t xml:space="preserve">Use Case </w:t>
            </w:r>
            <w:r>
              <w:rPr>
                <w:rFonts w:ascii="Calibri" w:hAnsi="Calibri"/>
              </w:rPr>
              <w:t>A</w:t>
            </w:r>
          </w:p>
        </w:tc>
        <w:tc>
          <w:tcPr>
            <w:tcW w:w="8081" w:type="dxa"/>
            <w:shd w:val="clear" w:color="auto" w:fill="E0E0E0"/>
            <w:tcPrChange w:id="334" w:author="Brian Darley" w:date="2019-03-26T11:01:00Z">
              <w:tcPr>
                <w:tcW w:w="7807" w:type="dxa"/>
                <w:shd w:val="clear" w:color="auto" w:fill="E0E0E0"/>
              </w:tcPr>
            </w:tcPrChange>
          </w:tcPr>
          <w:p w14:paraId="63B26969" w14:textId="77777777" w:rsidR="00C40AEF" w:rsidRPr="009253E5" w:rsidRDefault="00C40AEF" w:rsidP="00B21925">
            <w:pPr>
              <w:pStyle w:val="TableHeader"/>
              <w:rPr>
                <w:rFonts w:ascii="Calibri" w:hAnsi="Calibri"/>
              </w:rPr>
            </w:pPr>
            <w:r w:rsidRPr="009253E5">
              <w:rPr>
                <w:rFonts w:ascii="Calibri" w:hAnsi="Calibri"/>
              </w:rPr>
              <w:t>Definition</w:t>
            </w:r>
          </w:p>
        </w:tc>
      </w:tr>
      <w:tr w:rsidR="00C40AEF" w:rsidRPr="009253E5" w14:paraId="63B2696D" w14:textId="77777777" w:rsidTr="00820A78">
        <w:trPr>
          <w:cantSplit/>
          <w:trHeight w:val="203"/>
          <w:trPrChange w:id="335" w:author="Brian Darley" w:date="2019-03-26T11:01:00Z">
            <w:trPr>
              <w:cantSplit/>
            </w:trPr>
          </w:trPrChange>
        </w:trPr>
        <w:tc>
          <w:tcPr>
            <w:tcW w:w="2326" w:type="dxa"/>
            <w:tcPrChange w:id="336" w:author="Brian Darley" w:date="2019-03-26T11:01:00Z">
              <w:tcPr>
                <w:tcW w:w="2250" w:type="dxa"/>
              </w:tcPr>
            </w:tcPrChange>
          </w:tcPr>
          <w:p w14:paraId="63B2696B" w14:textId="77777777" w:rsidR="00C40AEF" w:rsidRPr="00580045" w:rsidRDefault="00C40AEF" w:rsidP="00B21925">
            <w:pPr>
              <w:rPr>
                <w:rFonts w:cs="Arial"/>
                <w:sz w:val="20"/>
              </w:rPr>
            </w:pPr>
            <w:r w:rsidRPr="00580045">
              <w:rPr>
                <w:sz w:val="20"/>
              </w:rPr>
              <w:t>ID</w:t>
            </w:r>
          </w:p>
        </w:tc>
        <w:tc>
          <w:tcPr>
            <w:tcW w:w="8081" w:type="dxa"/>
            <w:tcPrChange w:id="337" w:author="Brian Darley" w:date="2019-03-26T11:01:00Z">
              <w:tcPr>
                <w:tcW w:w="7807" w:type="dxa"/>
              </w:tcPr>
            </w:tcPrChange>
          </w:tcPr>
          <w:p w14:paraId="63B2696C" w14:textId="2789A0B3" w:rsidR="00C40AEF" w:rsidRPr="00580045" w:rsidRDefault="00C40AEF" w:rsidP="00C40AEF">
            <w:pPr>
              <w:rPr>
                <w:rFonts w:cs="Arial"/>
                <w:color w:val="FF0000"/>
                <w:sz w:val="20"/>
              </w:rPr>
            </w:pPr>
            <w:del w:id="338" w:author="Brian Darley" w:date="2019-03-26T10:32:00Z">
              <w:r w:rsidDel="0055031F">
                <w:rPr>
                  <w:sz w:val="20"/>
                </w:rPr>
                <w:delText>UI-CreateGroup</w:delText>
              </w:r>
            </w:del>
            <w:proofErr w:type="spellStart"/>
            <w:ins w:id="339" w:author="Brian Darley" w:date="2019-03-26T10:32:00Z">
              <w:r w:rsidR="0055031F">
                <w:rPr>
                  <w:sz w:val="20"/>
                </w:rPr>
                <w:t>SelfService</w:t>
              </w:r>
              <w:proofErr w:type="spellEnd"/>
              <w:r w:rsidR="0055031F">
                <w:rPr>
                  <w:sz w:val="20"/>
                </w:rPr>
                <w:t xml:space="preserve"> Authentication</w:t>
              </w:r>
            </w:ins>
          </w:p>
        </w:tc>
      </w:tr>
      <w:tr w:rsidR="00C40AEF" w:rsidRPr="009253E5" w14:paraId="63B26970" w14:textId="77777777" w:rsidTr="00820A78">
        <w:trPr>
          <w:cantSplit/>
          <w:trHeight w:val="199"/>
          <w:trPrChange w:id="340" w:author="Brian Darley" w:date="2019-03-26T11:01:00Z">
            <w:trPr>
              <w:cantSplit/>
            </w:trPr>
          </w:trPrChange>
        </w:trPr>
        <w:tc>
          <w:tcPr>
            <w:tcW w:w="2326" w:type="dxa"/>
            <w:tcPrChange w:id="341" w:author="Brian Darley" w:date="2019-03-26T11:01:00Z">
              <w:tcPr>
                <w:tcW w:w="2250" w:type="dxa"/>
              </w:tcPr>
            </w:tcPrChange>
          </w:tcPr>
          <w:p w14:paraId="63B2696E" w14:textId="77777777" w:rsidR="00C40AEF" w:rsidRPr="00580045" w:rsidRDefault="00C40AEF" w:rsidP="00B21925">
            <w:pPr>
              <w:rPr>
                <w:rFonts w:cs="Arial"/>
                <w:sz w:val="20"/>
              </w:rPr>
            </w:pPr>
            <w:r w:rsidRPr="00580045">
              <w:rPr>
                <w:sz w:val="20"/>
              </w:rPr>
              <w:t>Title</w:t>
            </w:r>
          </w:p>
        </w:tc>
        <w:tc>
          <w:tcPr>
            <w:tcW w:w="8081" w:type="dxa"/>
            <w:tcPrChange w:id="342" w:author="Brian Darley" w:date="2019-03-26T11:01:00Z">
              <w:tcPr>
                <w:tcW w:w="7807" w:type="dxa"/>
              </w:tcPr>
            </w:tcPrChange>
          </w:tcPr>
          <w:p w14:paraId="63B2696F" w14:textId="79018036" w:rsidR="00C40AEF" w:rsidRPr="00580045" w:rsidRDefault="0055031F">
            <w:pPr>
              <w:rPr>
                <w:rFonts w:cs="Arial"/>
                <w:color w:val="4F81BD"/>
                <w:sz w:val="20"/>
              </w:rPr>
            </w:pPr>
            <w:ins w:id="343" w:author="Brian Darley" w:date="2019-03-26T10:32:00Z">
              <w:r>
                <w:rPr>
                  <w:sz w:val="20"/>
                </w:rPr>
                <w:t xml:space="preserve">First time visitor to </w:t>
              </w:r>
              <w:proofErr w:type="spellStart"/>
              <w:r>
                <w:rPr>
                  <w:sz w:val="20"/>
                </w:rPr>
                <w:t>SelfService</w:t>
              </w:r>
            </w:ins>
            <w:proofErr w:type="spellEnd"/>
            <w:del w:id="344" w:author="Brian Darley" w:date="2019-03-26T10:32:00Z">
              <w:r w:rsidR="00C40AEF" w:rsidDel="0055031F">
                <w:rPr>
                  <w:sz w:val="20"/>
                </w:rPr>
                <w:delText>Instructor creates new course group</w:delText>
              </w:r>
            </w:del>
            <w:r w:rsidR="00C40AEF">
              <w:rPr>
                <w:sz w:val="20"/>
              </w:rPr>
              <w:t xml:space="preserve"> </w:t>
            </w:r>
          </w:p>
        </w:tc>
      </w:tr>
      <w:tr w:rsidR="00C40AEF" w:rsidRPr="009253E5" w14:paraId="63B26973" w14:textId="77777777" w:rsidTr="00820A78">
        <w:trPr>
          <w:cantSplit/>
          <w:trHeight w:val="199"/>
          <w:trPrChange w:id="345" w:author="Brian Darley" w:date="2019-03-26T11:01:00Z">
            <w:trPr>
              <w:cantSplit/>
            </w:trPr>
          </w:trPrChange>
        </w:trPr>
        <w:tc>
          <w:tcPr>
            <w:tcW w:w="2326" w:type="dxa"/>
            <w:tcPrChange w:id="346" w:author="Brian Darley" w:date="2019-03-26T11:01:00Z">
              <w:tcPr>
                <w:tcW w:w="2250" w:type="dxa"/>
              </w:tcPr>
            </w:tcPrChange>
          </w:tcPr>
          <w:p w14:paraId="63B26971" w14:textId="77777777" w:rsidR="00C40AEF" w:rsidRPr="00580045" w:rsidRDefault="00C40AEF" w:rsidP="00B21925">
            <w:pPr>
              <w:rPr>
                <w:sz w:val="20"/>
              </w:rPr>
            </w:pPr>
            <w:r w:rsidRPr="00580045">
              <w:rPr>
                <w:sz w:val="20"/>
              </w:rPr>
              <w:t>Actor</w:t>
            </w:r>
          </w:p>
        </w:tc>
        <w:tc>
          <w:tcPr>
            <w:tcW w:w="8081" w:type="dxa"/>
            <w:tcPrChange w:id="347" w:author="Brian Darley" w:date="2019-03-26T11:01:00Z">
              <w:tcPr>
                <w:tcW w:w="7807" w:type="dxa"/>
              </w:tcPr>
            </w:tcPrChange>
          </w:tcPr>
          <w:p w14:paraId="63B26972" w14:textId="497E749E" w:rsidR="00C40AEF" w:rsidRPr="00580045" w:rsidRDefault="00C40AEF" w:rsidP="00B21925">
            <w:pPr>
              <w:rPr>
                <w:color w:val="C0504D"/>
                <w:sz w:val="20"/>
              </w:rPr>
            </w:pPr>
            <w:del w:id="348" w:author="Brian Darley" w:date="2019-03-26T10:32:00Z">
              <w:r w:rsidDel="0055031F">
                <w:rPr>
                  <w:sz w:val="20"/>
                </w:rPr>
                <w:delText>assigned instructor for one or more sections of a course</w:delText>
              </w:r>
            </w:del>
            <w:ins w:id="349" w:author="Brian Darley" w:date="2019-03-26T10:34:00Z">
              <w:r w:rsidR="0055031F">
                <w:rPr>
                  <w:sz w:val="20"/>
                </w:rPr>
                <w:t>Shibboleth/Identity Server</w:t>
              </w:r>
            </w:ins>
          </w:p>
        </w:tc>
      </w:tr>
      <w:tr w:rsidR="00C40AEF" w:rsidRPr="009253E5" w14:paraId="63B26976" w14:textId="77777777" w:rsidTr="00820A78">
        <w:trPr>
          <w:cantSplit/>
          <w:trHeight w:val="199"/>
          <w:trPrChange w:id="350" w:author="Brian Darley" w:date="2019-03-26T11:01:00Z">
            <w:trPr>
              <w:cantSplit/>
            </w:trPr>
          </w:trPrChange>
        </w:trPr>
        <w:tc>
          <w:tcPr>
            <w:tcW w:w="2326" w:type="dxa"/>
            <w:tcPrChange w:id="351" w:author="Brian Darley" w:date="2019-03-26T11:01:00Z">
              <w:tcPr>
                <w:tcW w:w="2250" w:type="dxa"/>
              </w:tcPr>
            </w:tcPrChange>
          </w:tcPr>
          <w:p w14:paraId="63B26974" w14:textId="77777777" w:rsidR="00C40AEF" w:rsidRPr="00580045" w:rsidRDefault="00C40AEF" w:rsidP="00B21925">
            <w:pPr>
              <w:rPr>
                <w:sz w:val="20"/>
              </w:rPr>
            </w:pPr>
            <w:r w:rsidRPr="00580045">
              <w:rPr>
                <w:sz w:val="20"/>
              </w:rPr>
              <w:t>Pre-Conditions</w:t>
            </w:r>
          </w:p>
        </w:tc>
        <w:tc>
          <w:tcPr>
            <w:tcW w:w="8081" w:type="dxa"/>
            <w:tcPrChange w:id="352" w:author="Brian Darley" w:date="2019-03-26T11:01:00Z">
              <w:tcPr>
                <w:tcW w:w="7807" w:type="dxa"/>
              </w:tcPr>
            </w:tcPrChange>
          </w:tcPr>
          <w:p w14:paraId="63B26975" w14:textId="5C83D1B7" w:rsidR="00C40AEF" w:rsidRPr="00580045" w:rsidRDefault="002C3C5A" w:rsidP="00B21925">
            <w:pPr>
              <w:rPr>
                <w:color w:val="4F81BD"/>
                <w:sz w:val="20"/>
              </w:rPr>
            </w:pPr>
            <w:del w:id="353" w:author="Brian Darley" w:date="2019-03-26T10:33:00Z">
              <w:r w:rsidDel="0055031F">
                <w:rPr>
                  <w:sz w:val="20"/>
                </w:rPr>
                <w:delText>User is logged in to web application; instructor is assigned to one or more course sections</w:delText>
              </w:r>
              <w:r w:rsidR="00C40AEF" w:rsidRPr="00580045" w:rsidDel="0055031F">
                <w:rPr>
                  <w:sz w:val="20"/>
                </w:rPr>
                <w:delText xml:space="preserve"> </w:delText>
              </w:r>
            </w:del>
          </w:p>
        </w:tc>
      </w:tr>
      <w:tr w:rsidR="00C40AEF" w:rsidRPr="009253E5" w14:paraId="63B26979" w14:textId="77777777" w:rsidTr="00820A78">
        <w:trPr>
          <w:cantSplit/>
          <w:trHeight w:val="203"/>
          <w:trPrChange w:id="354" w:author="Brian Darley" w:date="2019-03-26T11:01:00Z">
            <w:trPr>
              <w:cantSplit/>
            </w:trPr>
          </w:trPrChange>
        </w:trPr>
        <w:tc>
          <w:tcPr>
            <w:tcW w:w="2326" w:type="dxa"/>
            <w:tcPrChange w:id="355" w:author="Brian Darley" w:date="2019-03-26T11:01:00Z">
              <w:tcPr>
                <w:tcW w:w="2250" w:type="dxa"/>
              </w:tcPr>
            </w:tcPrChange>
          </w:tcPr>
          <w:p w14:paraId="63B26977" w14:textId="77777777" w:rsidR="00C40AEF" w:rsidRPr="00580045" w:rsidRDefault="00C40AEF" w:rsidP="00B21925">
            <w:pPr>
              <w:rPr>
                <w:sz w:val="20"/>
              </w:rPr>
            </w:pPr>
            <w:r w:rsidRPr="00580045">
              <w:rPr>
                <w:sz w:val="20"/>
              </w:rPr>
              <w:t>Post Conditions</w:t>
            </w:r>
          </w:p>
        </w:tc>
        <w:tc>
          <w:tcPr>
            <w:tcW w:w="8081" w:type="dxa"/>
            <w:tcPrChange w:id="356" w:author="Brian Darley" w:date="2019-03-26T11:01:00Z">
              <w:tcPr>
                <w:tcW w:w="7807" w:type="dxa"/>
              </w:tcPr>
            </w:tcPrChange>
          </w:tcPr>
          <w:p w14:paraId="63B26978" w14:textId="129CA79E" w:rsidR="00C40AEF" w:rsidRPr="00580045" w:rsidRDefault="002C3C5A" w:rsidP="00B21925">
            <w:pPr>
              <w:rPr>
                <w:color w:val="4F81BD"/>
                <w:sz w:val="20"/>
              </w:rPr>
            </w:pPr>
            <w:del w:id="357" w:author="Brian Darley" w:date="2019-03-26T10:33:00Z">
              <w:r w:rsidDel="0055031F">
                <w:rPr>
                  <w:sz w:val="20"/>
                </w:rPr>
                <w:delText>Group created in Office 365</w:delText>
              </w:r>
            </w:del>
            <w:proofErr w:type="spellStart"/>
            <w:ins w:id="358" w:author="Brian Darley" w:date="2019-03-26T10:33:00Z">
              <w:r w:rsidR="0055031F">
                <w:rPr>
                  <w:sz w:val="20"/>
                </w:rPr>
                <w:t>Auth</w:t>
              </w:r>
              <w:proofErr w:type="spellEnd"/>
              <w:r w:rsidR="0055031F">
                <w:rPr>
                  <w:sz w:val="20"/>
                </w:rPr>
                <w:t xml:space="preserve"> token is created and provided to consumer</w:t>
              </w:r>
            </w:ins>
          </w:p>
        </w:tc>
      </w:tr>
      <w:tr w:rsidR="00C40AEF" w:rsidRPr="009253E5" w14:paraId="63B2697C" w14:textId="77777777" w:rsidTr="00820A78">
        <w:trPr>
          <w:cantSplit/>
          <w:trHeight w:val="354"/>
          <w:trPrChange w:id="359" w:author="Brian Darley" w:date="2019-03-26T11:01:00Z">
            <w:trPr>
              <w:cantSplit/>
              <w:trHeight w:val="627"/>
            </w:trPr>
          </w:trPrChange>
        </w:trPr>
        <w:tc>
          <w:tcPr>
            <w:tcW w:w="2326" w:type="dxa"/>
            <w:tcPrChange w:id="360" w:author="Brian Darley" w:date="2019-03-26T11:01:00Z">
              <w:tcPr>
                <w:tcW w:w="2250" w:type="dxa"/>
              </w:tcPr>
            </w:tcPrChange>
          </w:tcPr>
          <w:p w14:paraId="63B2697A" w14:textId="77777777" w:rsidR="00C40AEF" w:rsidRPr="00580045" w:rsidRDefault="00C40AEF" w:rsidP="00B21925">
            <w:pPr>
              <w:rPr>
                <w:sz w:val="20"/>
              </w:rPr>
            </w:pPr>
            <w:r w:rsidRPr="00580045">
              <w:rPr>
                <w:sz w:val="20"/>
              </w:rPr>
              <w:t>Goal</w:t>
            </w:r>
          </w:p>
        </w:tc>
        <w:tc>
          <w:tcPr>
            <w:tcW w:w="8081" w:type="dxa"/>
            <w:tcPrChange w:id="361" w:author="Brian Darley" w:date="2019-03-26T11:01:00Z">
              <w:tcPr>
                <w:tcW w:w="7807" w:type="dxa"/>
              </w:tcPr>
            </w:tcPrChange>
          </w:tcPr>
          <w:p w14:paraId="63B2697B" w14:textId="6A97E929" w:rsidR="00C40AEF" w:rsidRPr="00580045" w:rsidRDefault="002C3C5A" w:rsidP="00B21925">
            <w:pPr>
              <w:rPr>
                <w:color w:val="C0504D"/>
                <w:sz w:val="20"/>
              </w:rPr>
            </w:pPr>
            <w:del w:id="362" w:author="Brian Darley" w:date="2019-03-26T10:34:00Z">
              <w:r w:rsidDel="0055031F">
                <w:rPr>
                  <w:sz w:val="20"/>
                </w:rPr>
                <w:delText>User creates a group out of sections from a course; group is created in Office 365 with membership populated from enrollment data</w:delText>
              </w:r>
            </w:del>
            <w:ins w:id="363" w:author="Brian Darley" w:date="2019-03-26T10:34:00Z">
              <w:r w:rsidR="0055031F">
                <w:rPr>
                  <w:sz w:val="20"/>
                </w:rPr>
                <w:t xml:space="preserve">User </w:t>
              </w:r>
            </w:ins>
            <w:ins w:id="364" w:author="Brian Darley" w:date="2019-03-26T10:35:00Z">
              <w:r w:rsidR="0055031F">
                <w:rPr>
                  <w:sz w:val="20"/>
                </w:rPr>
                <w:t xml:space="preserve">obtains an </w:t>
              </w:r>
              <w:proofErr w:type="spellStart"/>
              <w:r w:rsidR="0055031F">
                <w:rPr>
                  <w:sz w:val="20"/>
                </w:rPr>
                <w:t>auth</w:t>
              </w:r>
              <w:proofErr w:type="spellEnd"/>
              <w:r w:rsidR="0055031F">
                <w:rPr>
                  <w:sz w:val="20"/>
                </w:rPr>
                <w:t xml:space="preserve"> token, token contains basic information about the user including assigned roles. </w:t>
              </w:r>
            </w:ins>
          </w:p>
        </w:tc>
      </w:tr>
      <w:tr w:rsidR="00C40AEF" w:rsidRPr="009253E5" w14:paraId="63B26989" w14:textId="77777777" w:rsidTr="00820A78">
        <w:trPr>
          <w:cantSplit/>
          <w:trHeight w:val="2713"/>
          <w:trPrChange w:id="365" w:author="Brian Darley" w:date="2019-03-26T11:01:00Z">
            <w:trPr>
              <w:cantSplit/>
              <w:trHeight w:val="4767"/>
            </w:trPr>
          </w:trPrChange>
        </w:trPr>
        <w:tc>
          <w:tcPr>
            <w:tcW w:w="2326" w:type="dxa"/>
            <w:tcPrChange w:id="366" w:author="Brian Darley" w:date="2019-03-26T11:01:00Z">
              <w:tcPr>
                <w:tcW w:w="2250" w:type="dxa"/>
              </w:tcPr>
            </w:tcPrChange>
          </w:tcPr>
          <w:p w14:paraId="63B2697D" w14:textId="77777777" w:rsidR="00C40AEF" w:rsidRPr="00580045" w:rsidRDefault="00C40AEF" w:rsidP="00B21925">
            <w:pPr>
              <w:rPr>
                <w:sz w:val="20"/>
              </w:rPr>
            </w:pPr>
            <w:r w:rsidRPr="00580045">
              <w:rPr>
                <w:sz w:val="20"/>
              </w:rPr>
              <w:lastRenderedPageBreak/>
              <w:t>Main Scenario</w:t>
            </w:r>
          </w:p>
        </w:tc>
        <w:tc>
          <w:tcPr>
            <w:tcW w:w="8081" w:type="dxa"/>
            <w:tcPrChange w:id="367" w:author="Brian Darley" w:date="2019-03-26T11:01:00Z">
              <w:tcPr>
                <w:tcW w:w="7807" w:type="dxa"/>
              </w:tcPr>
            </w:tcPrChange>
          </w:tcPr>
          <w:p w14:paraId="63B2697E" w14:textId="615D8901" w:rsidR="002C3C5A" w:rsidRDefault="002C3C5A" w:rsidP="00C40AEF">
            <w:pPr>
              <w:pStyle w:val="ListParagraph"/>
              <w:numPr>
                <w:ilvl w:val="0"/>
                <w:numId w:val="32"/>
              </w:numPr>
              <w:spacing w:before="0" w:after="0"/>
              <w:ind w:left="522" w:hanging="450"/>
              <w:contextualSpacing w:val="0"/>
              <w:rPr>
                <w:ins w:id="368" w:author="Brian Darley" w:date="2019-03-26T10:37:00Z"/>
                <w:sz w:val="20"/>
              </w:rPr>
            </w:pPr>
            <w:r>
              <w:rPr>
                <w:sz w:val="20"/>
              </w:rPr>
              <w:t xml:space="preserve">User navigates to </w:t>
            </w:r>
            <w:del w:id="369" w:author="Brian Darley" w:date="2019-03-26T10:36:00Z">
              <w:r w:rsidDel="0055031F">
                <w:rPr>
                  <w:sz w:val="20"/>
                </w:rPr>
                <w:delText>Create Group page</w:delText>
              </w:r>
            </w:del>
            <w:proofErr w:type="spellStart"/>
            <w:ins w:id="370" w:author="Brian Darley" w:date="2019-03-26T10:36:00Z">
              <w:r w:rsidR="0055031F">
                <w:rPr>
                  <w:sz w:val="20"/>
                </w:rPr>
                <w:t>Self</w:t>
              </w:r>
            </w:ins>
            <w:ins w:id="371" w:author="Brian Darley" w:date="2019-03-26T10:37:00Z">
              <w:r w:rsidR="0055031F">
                <w:rPr>
                  <w:sz w:val="20"/>
                </w:rPr>
                <w:t>Service</w:t>
              </w:r>
              <w:proofErr w:type="spellEnd"/>
            </w:ins>
          </w:p>
          <w:p w14:paraId="5C5DCE58" w14:textId="2D9B1C4F" w:rsidR="0055031F" w:rsidRDefault="0055031F" w:rsidP="00C40AEF">
            <w:pPr>
              <w:pStyle w:val="ListParagraph"/>
              <w:numPr>
                <w:ilvl w:val="0"/>
                <w:numId w:val="32"/>
              </w:numPr>
              <w:spacing w:before="0" w:after="0"/>
              <w:ind w:left="522" w:hanging="450"/>
              <w:contextualSpacing w:val="0"/>
              <w:rPr>
                <w:ins w:id="372" w:author="Brian Darley" w:date="2019-03-26T10:37:00Z"/>
                <w:sz w:val="20"/>
              </w:rPr>
            </w:pPr>
            <w:ins w:id="373" w:author="Brian Darley" w:date="2019-03-26T10:37:00Z">
              <w:r>
                <w:rPr>
                  <w:sz w:val="20"/>
                </w:rPr>
                <w:t xml:space="preserve">Site has been registered and protected under Shibboleth. </w:t>
              </w:r>
            </w:ins>
          </w:p>
          <w:p w14:paraId="3299C05E" w14:textId="79338A85" w:rsidR="0055031F" w:rsidRDefault="0055031F" w:rsidP="00C40AEF">
            <w:pPr>
              <w:pStyle w:val="ListParagraph"/>
              <w:numPr>
                <w:ilvl w:val="0"/>
                <w:numId w:val="32"/>
              </w:numPr>
              <w:spacing w:before="0" w:after="0"/>
              <w:ind w:left="522" w:hanging="450"/>
              <w:contextualSpacing w:val="0"/>
              <w:rPr>
                <w:ins w:id="374" w:author="Brian Darley" w:date="2019-03-26T10:38:00Z"/>
                <w:sz w:val="20"/>
              </w:rPr>
            </w:pPr>
            <w:ins w:id="375" w:author="Brian Darley" w:date="2019-03-26T10:37:00Z">
              <w:r>
                <w:rPr>
                  <w:sz w:val="20"/>
                </w:rPr>
                <w:t>User enters credentials</w:t>
              </w:r>
            </w:ins>
            <w:ins w:id="376" w:author="Brian Darley" w:date="2019-03-26T10:38:00Z">
              <w:r>
                <w:rPr>
                  <w:sz w:val="20"/>
                </w:rPr>
                <w:t xml:space="preserve">, if successful user is redirected back to </w:t>
              </w:r>
              <w:proofErr w:type="spellStart"/>
              <w:r>
                <w:rPr>
                  <w:sz w:val="20"/>
                </w:rPr>
                <w:t>SelfService</w:t>
              </w:r>
              <w:proofErr w:type="spellEnd"/>
              <w:r>
                <w:rPr>
                  <w:sz w:val="20"/>
                </w:rPr>
                <w:t xml:space="preserve">. </w:t>
              </w:r>
            </w:ins>
          </w:p>
          <w:p w14:paraId="49560581" w14:textId="096FB183" w:rsidR="0055031F" w:rsidRDefault="0055031F" w:rsidP="00C40AEF">
            <w:pPr>
              <w:pStyle w:val="ListParagraph"/>
              <w:numPr>
                <w:ilvl w:val="0"/>
                <w:numId w:val="32"/>
              </w:numPr>
              <w:spacing w:before="0" w:after="0"/>
              <w:ind w:left="522" w:hanging="450"/>
              <w:contextualSpacing w:val="0"/>
              <w:rPr>
                <w:ins w:id="377" w:author="Brian Darley" w:date="2019-03-26T10:40:00Z"/>
                <w:sz w:val="20"/>
              </w:rPr>
            </w:pPr>
            <w:proofErr w:type="spellStart"/>
            <w:ins w:id="378" w:author="Brian Darley" w:date="2019-03-26T10:38:00Z">
              <w:r>
                <w:rPr>
                  <w:sz w:val="20"/>
                </w:rPr>
                <w:t>SelfService</w:t>
              </w:r>
              <w:proofErr w:type="spellEnd"/>
              <w:r>
                <w:rPr>
                  <w:sz w:val="20"/>
                </w:rPr>
                <w:t xml:space="preserve"> </w:t>
              </w:r>
            </w:ins>
            <w:ins w:id="379" w:author="Brian Darley" w:date="2019-03-26T10:40:00Z">
              <w:r w:rsidR="00C0098B">
                <w:rPr>
                  <w:sz w:val="20"/>
                </w:rPr>
                <w:t>confirms the existence of an identity token.</w:t>
              </w:r>
            </w:ins>
          </w:p>
          <w:p w14:paraId="1CF9A97C" w14:textId="49ABAAD3" w:rsidR="00C0098B" w:rsidRDefault="00C0098B" w:rsidP="00C40AEF">
            <w:pPr>
              <w:pStyle w:val="ListParagraph"/>
              <w:numPr>
                <w:ilvl w:val="0"/>
                <w:numId w:val="32"/>
              </w:numPr>
              <w:spacing w:before="0" w:after="0"/>
              <w:ind w:left="522" w:hanging="450"/>
              <w:contextualSpacing w:val="0"/>
              <w:rPr>
                <w:ins w:id="380" w:author="Brian Darley" w:date="2019-03-26T10:41:00Z"/>
                <w:sz w:val="20"/>
              </w:rPr>
            </w:pPr>
            <w:ins w:id="381" w:author="Brian Darley" w:date="2019-03-26T10:41:00Z">
              <w:r>
                <w:rPr>
                  <w:sz w:val="20"/>
                </w:rPr>
                <w:t xml:space="preserve">If token is not present, </w:t>
              </w:r>
              <w:proofErr w:type="spellStart"/>
              <w:r>
                <w:rPr>
                  <w:sz w:val="20"/>
                </w:rPr>
                <w:t>SelfService</w:t>
              </w:r>
              <w:proofErr w:type="spellEnd"/>
              <w:r>
                <w:rPr>
                  <w:sz w:val="20"/>
                </w:rPr>
                <w:t xml:space="preserve"> redirects to Identity Server</w:t>
              </w:r>
            </w:ins>
          </w:p>
          <w:p w14:paraId="59C53BEA" w14:textId="0DEB3C84" w:rsidR="00C0098B" w:rsidRDefault="00C0098B" w:rsidP="00C40AEF">
            <w:pPr>
              <w:pStyle w:val="ListParagraph"/>
              <w:numPr>
                <w:ilvl w:val="0"/>
                <w:numId w:val="32"/>
              </w:numPr>
              <w:spacing w:before="0" w:after="0"/>
              <w:ind w:left="522" w:hanging="450"/>
              <w:contextualSpacing w:val="0"/>
              <w:rPr>
                <w:ins w:id="382" w:author="Brian Darley" w:date="2019-03-26T10:40:00Z"/>
                <w:sz w:val="20"/>
              </w:rPr>
            </w:pPr>
            <w:ins w:id="383" w:author="Brian Darley" w:date="2019-03-26T10:41:00Z">
              <w:r>
                <w:rPr>
                  <w:sz w:val="20"/>
                </w:rPr>
                <w:t xml:space="preserve">Identity Server checks the existence of </w:t>
              </w:r>
            </w:ins>
            <w:ins w:id="384" w:author="Brian Darley" w:date="2019-03-26T10:42:00Z">
              <w:r>
                <w:rPr>
                  <w:sz w:val="20"/>
                </w:rPr>
                <w:t>header variable ‘UID’ provided by Shibboleth.</w:t>
              </w:r>
            </w:ins>
          </w:p>
          <w:p w14:paraId="1D347FC3" w14:textId="3E236B83" w:rsidR="00C0098B" w:rsidRDefault="00C0098B" w:rsidP="00C40AEF">
            <w:pPr>
              <w:pStyle w:val="ListParagraph"/>
              <w:numPr>
                <w:ilvl w:val="0"/>
                <w:numId w:val="32"/>
              </w:numPr>
              <w:spacing w:before="0" w:after="0"/>
              <w:ind w:left="522" w:hanging="450"/>
              <w:contextualSpacing w:val="0"/>
              <w:rPr>
                <w:ins w:id="385" w:author="Brian Darley" w:date="2019-03-26T11:01:00Z"/>
                <w:sz w:val="20"/>
              </w:rPr>
            </w:pPr>
            <w:ins w:id="386" w:author="Brian Darley" w:date="2019-03-26T10:43:00Z">
              <w:r>
                <w:rPr>
                  <w:sz w:val="20"/>
                </w:rPr>
                <w:t xml:space="preserve">Identity </w:t>
              </w:r>
            </w:ins>
            <w:ins w:id="387" w:author="Brian Darley" w:date="2019-03-26T10:44:00Z">
              <w:r>
                <w:rPr>
                  <w:sz w:val="20"/>
                </w:rPr>
                <w:t>S</w:t>
              </w:r>
            </w:ins>
            <w:ins w:id="388" w:author="Brian Darley" w:date="2019-03-26T10:43:00Z">
              <w:r>
                <w:rPr>
                  <w:sz w:val="20"/>
                </w:rPr>
                <w:t xml:space="preserve">erver </w:t>
              </w:r>
            </w:ins>
            <w:ins w:id="389" w:author="Brian Darley" w:date="2019-03-26T10:44:00Z">
              <w:r>
                <w:rPr>
                  <w:sz w:val="20"/>
                </w:rPr>
                <w:t xml:space="preserve">retrieves </w:t>
              </w:r>
            </w:ins>
            <w:ins w:id="390" w:author="Brian Darley" w:date="2019-03-26T10:49:00Z">
              <w:r>
                <w:rPr>
                  <w:sz w:val="20"/>
                </w:rPr>
                <w:t>basic user info and assigned AD groups for authorization.</w:t>
              </w:r>
            </w:ins>
          </w:p>
          <w:p w14:paraId="7AE71696" w14:textId="77777777" w:rsidR="00820A78" w:rsidRPr="00E832C9" w:rsidRDefault="00820A78" w:rsidP="00820A78">
            <w:pPr>
              <w:pStyle w:val="ListParagraph"/>
              <w:numPr>
                <w:ilvl w:val="0"/>
                <w:numId w:val="32"/>
              </w:numPr>
              <w:spacing w:before="0" w:after="0"/>
              <w:ind w:left="522" w:hanging="450"/>
              <w:contextualSpacing w:val="0"/>
              <w:rPr>
                <w:ins w:id="391" w:author="Brian Darley" w:date="2019-03-26T11:01:00Z"/>
                <w:sz w:val="20"/>
              </w:rPr>
            </w:pPr>
            <w:ins w:id="392" w:author="Brian Darley" w:date="2019-03-26T11:01:00Z">
              <w:r w:rsidRPr="00E832C9">
                <w:rPr>
                  <w:sz w:val="20"/>
                </w:rPr>
                <w:t xml:space="preserve">Identity Server redirects back to </w:t>
              </w:r>
              <w:proofErr w:type="spellStart"/>
              <w:r w:rsidRPr="00E832C9">
                <w:rPr>
                  <w:sz w:val="20"/>
                </w:rPr>
                <w:t>SelfService</w:t>
              </w:r>
              <w:proofErr w:type="spellEnd"/>
              <w:r w:rsidRPr="00E832C9">
                <w:rPr>
                  <w:sz w:val="20"/>
                </w:rPr>
                <w:t xml:space="preserve"> with newly generated token. </w:t>
              </w:r>
            </w:ins>
          </w:p>
          <w:p w14:paraId="0AD05212" w14:textId="54F8C464" w:rsidR="00820A78" w:rsidRDefault="00820A78" w:rsidP="00C40AEF">
            <w:pPr>
              <w:pStyle w:val="ListParagraph"/>
              <w:numPr>
                <w:ilvl w:val="0"/>
                <w:numId w:val="32"/>
              </w:numPr>
              <w:spacing w:before="0" w:after="0"/>
              <w:ind w:left="522" w:hanging="450"/>
              <w:contextualSpacing w:val="0"/>
              <w:rPr>
                <w:ins w:id="393" w:author="Brian Darley" w:date="2019-03-26T11:03:00Z"/>
                <w:sz w:val="20"/>
              </w:rPr>
            </w:pPr>
            <w:ins w:id="394" w:author="Brian Darley" w:date="2019-03-26T11:02:00Z">
              <w:r>
                <w:rPr>
                  <w:sz w:val="20"/>
                </w:rPr>
                <w:t>Client application (</w:t>
              </w:r>
              <w:proofErr w:type="spellStart"/>
              <w:r>
                <w:rPr>
                  <w:sz w:val="20"/>
                </w:rPr>
                <w:t>SelfService</w:t>
              </w:r>
              <w:proofErr w:type="spellEnd"/>
              <w:r>
                <w:rPr>
                  <w:sz w:val="20"/>
                </w:rPr>
                <w:t>) stores token</w:t>
              </w:r>
            </w:ins>
            <w:ins w:id="395" w:author="Brian Darley" w:date="2019-03-26T11:03:00Z">
              <w:r>
                <w:rPr>
                  <w:sz w:val="20"/>
                </w:rPr>
                <w:t>.</w:t>
              </w:r>
            </w:ins>
          </w:p>
          <w:p w14:paraId="669311F5" w14:textId="4BA1C135" w:rsidR="00820A78" w:rsidRDefault="00820A78" w:rsidP="00C40AEF">
            <w:pPr>
              <w:pStyle w:val="ListParagraph"/>
              <w:numPr>
                <w:ilvl w:val="0"/>
                <w:numId w:val="32"/>
              </w:numPr>
              <w:spacing w:before="0" w:after="0"/>
              <w:ind w:left="522" w:hanging="450"/>
              <w:contextualSpacing w:val="0"/>
              <w:rPr>
                <w:ins w:id="396" w:author="Brian Darley" w:date="2019-03-26T11:04:00Z"/>
                <w:sz w:val="20"/>
              </w:rPr>
            </w:pPr>
            <w:ins w:id="397" w:author="Brian Darley" w:date="2019-03-26T11:03:00Z">
              <w:r>
                <w:rPr>
                  <w:sz w:val="20"/>
                </w:rPr>
                <w:t xml:space="preserve">Each API request from the client application passes the identity token in the header. </w:t>
              </w:r>
            </w:ins>
          </w:p>
          <w:p w14:paraId="177DE181" w14:textId="266A3070" w:rsidR="00820A78" w:rsidRDefault="00820A78" w:rsidP="00C40AEF">
            <w:pPr>
              <w:pStyle w:val="ListParagraph"/>
              <w:numPr>
                <w:ilvl w:val="0"/>
                <w:numId w:val="32"/>
              </w:numPr>
              <w:spacing w:before="0" w:after="0"/>
              <w:ind w:left="522" w:hanging="450"/>
              <w:contextualSpacing w:val="0"/>
              <w:rPr>
                <w:ins w:id="398" w:author="Brian Darley" w:date="2019-03-26T10:49:00Z"/>
                <w:sz w:val="20"/>
              </w:rPr>
            </w:pPr>
            <w:ins w:id="399" w:author="Brian Darley" w:date="2019-03-26T11:04:00Z">
              <w:r>
                <w:rPr>
                  <w:sz w:val="20"/>
                </w:rPr>
                <w:t xml:space="preserve">API </w:t>
              </w:r>
            </w:ins>
            <w:ins w:id="400" w:author="Brian Darley" w:date="2019-03-26T11:06:00Z">
              <w:r>
                <w:rPr>
                  <w:sz w:val="20"/>
                </w:rPr>
                <w:t>service</w:t>
              </w:r>
            </w:ins>
            <w:ins w:id="401" w:author="Brian Darley" w:date="2019-03-26T11:04:00Z">
              <w:r>
                <w:rPr>
                  <w:sz w:val="20"/>
                </w:rPr>
                <w:t xml:space="preserve"> check for the existence of </w:t>
              </w:r>
            </w:ins>
            <w:ins w:id="402" w:author="Brian Darley" w:date="2019-03-26T11:06:00Z">
              <w:r>
                <w:rPr>
                  <w:sz w:val="20"/>
                </w:rPr>
                <w:t xml:space="preserve">token, validates token, and </w:t>
              </w:r>
            </w:ins>
            <w:ins w:id="403" w:author="Brian Darley" w:date="2019-03-26T11:08:00Z">
              <w:r>
                <w:rPr>
                  <w:sz w:val="20"/>
                </w:rPr>
                <w:t>verifies authorization.</w:t>
              </w:r>
            </w:ins>
          </w:p>
          <w:p w14:paraId="6DC65C5E" w14:textId="0370011B" w:rsidR="00C0098B" w:rsidDel="00820A78" w:rsidRDefault="00C0098B">
            <w:pPr>
              <w:pStyle w:val="ListParagraph"/>
              <w:spacing w:before="0" w:after="0"/>
              <w:ind w:left="522"/>
              <w:contextualSpacing w:val="0"/>
              <w:rPr>
                <w:del w:id="404" w:author="Brian Darley" w:date="2019-03-26T10:51:00Z"/>
                <w:sz w:val="20"/>
              </w:rPr>
              <w:pPrChange w:id="405" w:author="Brian Darley" w:date="2019-03-26T10:51:00Z">
                <w:pPr>
                  <w:pStyle w:val="ListParagraph"/>
                  <w:numPr>
                    <w:numId w:val="32"/>
                  </w:numPr>
                  <w:spacing w:before="0" w:after="0"/>
                  <w:ind w:left="522" w:hanging="450"/>
                  <w:contextualSpacing w:val="0"/>
                </w:pPr>
              </w:pPrChange>
            </w:pPr>
          </w:p>
          <w:p w14:paraId="63B2697F" w14:textId="3E75A984" w:rsidR="002C3C5A" w:rsidDel="00C0098B" w:rsidRDefault="002C3C5A">
            <w:pPr>
              <w:pStyle w:val="ListParagraph"/>
              <w:spacing w:before="0" w:after="0"/>
              <w:ind w:left="522"/>
              <w:contextualSpacing w:val="0"/>
              <w:rPr>
                <w:del w:id="406" w:author="Brian Darley" w:date="2019-03-26T10:51:00Z"/>
                <w:sz w:val="20"/>
              </w:rPr>
              <w:pPrChange w:id="407" w:author="Brian Darley" w:date="2019-03-26T10:51:00Z">
                <w:pPr>
                  <w:pStyle w:val="ListParagraph"/>
                  <w:numPr>
                    <w:numId w:val="32"/>
                  </w:numPr>
                  <w:spacing w:before="0" w:after="0"/>
                  <w:ind w:left="522" w:hanging="450"/>
                  <w:contextualSpacing w:val="0"/>
                </w:pPr>
              </w:pPrChange>
            </w:pPr>
            <w:del w:id="408" w:author="Brian Darley" w:date="2019-03-26T10:51:00Z">
              <w:r w:rsidDel="00C0098B">
                <w:rPr>
                  <w:sz w:val="20"/>
                </w:rPr>
                <w:delText>User is shown a list of courses in which he/she is one of the assigned instructors</w:delText>
              </w:r>
            </w:del>
          </w:p>
          <w:p w14:paraId="63B26980" w14:textId="42F504C5" w:rsidR="002C3C5A" w:rsidDel="00C0098B" w:rsidRDefault="002C3C5A">
            <w:pPr>
              <w:pStyle w:val="ListParagraph"/>
              <w:spacing w:before="0" w:after="0"/>
              <w:ind w:left="522"/>
              <w:contextualSpacing w:val="0"/>
              <w:rPr>
                <w:del w:id="409" w:author="Brian Darley" w:date="2019-03-26T10:51:00Z"/>
                <w:sz w:val="20"/>
              </w:rPr>
              <w:pPrChange w:id="410" w:author="Brian Darley" w:date="2019-03-26T10:51:00Z">
                <w:pPr>
                  <w:pStyle w:val="ListParagraph"/>
                  <w:numPr>
                    <w:numId w:val="32"/>
                  </w:numPr>
                  <w:spacing w:before="0" w:after="0"/>
                  <w:ind w:left="522" w:hanging="450"/>
                  <w:contextualSpacing w:val="0"/>
                </w:pPr>
              </w:pPrChange>
            </w:pPr>
            <w:del w:id="411" w:author="Brian Darley" w:date="2019-03-26T10:51:00Z">
              <w:r w:rsidDel="00C0098B">
                <w:rPr>
                  <w:sz w:val="20"/>
                </w:rPr>
                <w:delText>User choose a course from the list</w:delText>
              </w:r>
            </w:del>
          </w:p>
          <w:p w14:paraId="63B26981" w14:textId="4CC4CEE9" w:rsidR="002C3C5A" w:rsidDel="00C0098B" w:rsidRDefault="002C3C5A">
            <w:pPr>
              <w:pStyle w:val="ListParagraph"/>
              <w:spacing w:before="0" w:after="0"/>
              <w:ind w:left="522"/>
              <w:contextualSpacing w:val="0"/>
              <w:rPr>
                <w:del w:id="412" w:author="Brian Darley" w:date="2019-03-26T10:51:00Z"/>
                <w:sz w:val="20"/>
              </w:rPr>
              <w:pPrChange w:id="413" w:author="Brian Darley" w:date="2019-03-26T10:51:00Z">
                <w:pPr>
                  <w:pStyle w:val="ListParagraph"/>
                  <w:numPr>
                    <w:numId w:val="32"/>
                  </w:numPr>
                  <w:spacing w:before="0" w:after="0"/>
                  <w:ind w:left="522" w:hanging="450"/>
                  <w:contextualSpacing w:val="0"/>
                </w:pPr>
              </w:pPrChange>
            </w:pPr>
            <w:del w:id="414" w:author="Brian Darley" w:date="2019-03-26T10:51:00Z">
              <w:r w:rsidDel="00C0098B">
                <w:rPr>
                  <w:sz w:val="20"/>
                </w:rPr>
                <w:delText>User is shown a list of the sections of that course in which he/she is one of the assigned instructors</w:delText>
              </w:r>
            </w:del>
          </w:p>
          <w:p w14:paraId="63B26982" w14:textId="35429637" w:rsidR="002C3C5A" w:rsidDel="00C0098B" w:rsidRDefault="002C3C5A">
            <w:pPr>
              <w:pStyle w:val="ListParagraph"/>
              <w:spacing w:before="0" w:after="0"/>
              <w:ind w:left="522"/>
              <w:contextualSpacing w:val="0"/>
              <w:rPr>
                <w:del w:id="415" w:author="Brian Darley" w:date="2019-03-26T10:51:00Z"/>
                <w:sz w:val="20"/>
              </w:rPr>
              <w:pPrChange w:id="416" w:author="Brian Darley" w:date="2019-03-26T10:51:00Z">
                <w:pPr>
                  <w:pStyle w:val="ListParagraph"/>
                  <w:numPr>
                    <w:numId w:val="32"/>
                  </w:numPr>
                  <w:spacing w:before="0" w:after="0"/>
                  <w:ind w:left="522" w:hanging="450"/>
                  <w:contextualSpacing w:val="0"/>
                </w:pPr>
              </w:pPrChange>
            </w:pPr>
            <w:del w:id="417" w:author="Brian Darley" w:date="2019-03-26T10:51:00Z">
              <w:r w:rsidDel="00C0098B">
                <w:rPr>
                  <w:sz w:val="20"/>
                </w:rPr>
                <w:delText>User chooses one or more sections that make up the group</w:delText>
              </w:r>
            </w:del>
          </w:p>
          <w:p w14:paraId="63B26983" w14:textId="7403D076" w:rsidR="002C3C5A" w:rsidDel="00C0098B" w:rsidRDefault="002C3C5A">
            <w:pPr>
              <w:pStyle w:val="ListParagraph"/>
              <w:spacing w:before="0" w:after="0"/>
              <w:ind w:left="522"/>
              <w:contextualSpacing w:val="0"/>
              <w:rPr>
                <w:del w:id="418" w:author="Brian Darley" w:date="2019-03-26T10:51:00Z"/>
                <w:sz w:val="20"/>
              </w:rPr>
              <w:pPrChange w:id="419" w:author="Brian Darley" w:date="2019-03-26T10:51:00Z">
                <w:pPr>
                  <w:pStyle w:val="ListParagraph"/>
                  <w:numPr>
                    <w:numId w:val="32"/>
                  </w:numPr>
                  <w:spacing w:before="0" w:after="0"/>
                  <w:ind w:left="522" w:hanging="450"/>
                  <w:contextualSpacing w:val="0"/>
                </w:pPr>
              </w:pPrChange>
            </w:pPr>
            <w:bookmarkStart w:id="420" w:name="_Ref493764842"/>
            <w:del w:id="421" w:author="Brian Darley" w:date="2019-03-26T10:51:00Z">
              <w:r w:rsidDel="00C0098B">
                <w:rPr>
                  <w:sz w:val="20"/>
                </w:rPr>
                <w:delText>If a section is in use by another O365 group, it will be noted but can still be selected</w:delText>
              </w:r>
              <w:bookmarkEnd w:id="420"/>
            </w:del>
          </w:p>
          <w:p w14:paraId="63B26984" w14:textId="7080A459" w:rsidR="002C3C5A" w:rsidDel="00C0098B" w:rsidRDefault="002C3C5A">
            <w:pPr>
              <w:pStyle w:val="ListParagraph"/>
              <w:spacing w:before="0" w:after="0"/>
              <w:ind w:left="522"/>
              <w:contextualSpacing w:val="0"/>
              <w:rPr>
                <w:del w:id="422" w:author="Brian Darley" w:date="2019-03-26T10:51:00Z"/>
                <w:sz w:val="20"/>
              </w:rPr>
              <w:pPrChange w:id="423" w:author="Brian Darley" w:date="2019-03-26T10:51:00Z">
                <w:pPr>
                  <w:pStyle w:val="ListParagraph"/>
                  <w:numPr>
                    <w:numId w:val="32"/>
                  </w:numPr>
                  <w:spacing w:before="0" w:after="0"/>
                  <w:ind w:left="522" w:hanging="450"/>
                  <w:contextualSpacing w:val="0"/>
                </w:pPr>
              </w:pPrChange>
            </w:pPr>
            <w:del w:id="424" w:author="Brian Darley" w:date="2019-03-26T10:51:00Z">
              <w:r w:rsidDel="00C0098B">
                <w:rPr>
                  <w:sz w:val="20"/>
                </w:rPr>
                <w:delText xml:space="preserve">User chooses whether to </w:delText>
              </w:r>
              <w:r w:rsidR="00897BE0" w:rsidDel="00C0098B">
                <w:rPr>
                  <w:sz w:val="20"/>
                </w:rPr>
                <w:delText>add</w:delText>
              </w:r>
              <w:r w:rsidDel="00C0098B">
                <w:rPr>
                  <w:sz w:val="20"/>
                </w:rPr>
                <w:delText xml:space="preserve"> any co-instructors as </w:delText>
              </w:r>
              <w:r w:rsidR="00897BE0" w:rsidDel="00C0098B">
                <w:rPr>
                  <w:sz w:val="20"/>
                </w:rPr>
                <w:delText>group co-owners, list members, or neither</w:delText>
              </w:r>
            </w:del>
          </w:p>
          <w:p w14:paraId="63B26985" w14:textId="122DE54B" w:rsidR="00897BE0" w:rsidDel="00C0098B" w:rsidRDefault="00897BE0">
            <w:pPr>
              <w:pStyle w:val="ListParagraph"/>
              <w:spacing w:before="0" w:after="0"/>
              <w:ind w:left="522"/>
              <w:contextualSpacing w:val="0"/>
              <w:rPr>
                <w:del w:id="425" w:author="Brian Darley" w:date="2019-03-26T10:51:00Z"/>
                <w:sz w:val="20"/>
              </w:rPr>
              <w:pPrChange w:id="426" w:author="Brian Darley" w:date="2019-03-26T10:51:00Z">
                <w:pPr>
                  <w:pStyle w:val="ListParagraph"/>
                  <w:numPr>
                    <w:numId w:val="32"/>
                  </w:numPr>
                  <w:spacing w:before="0" w:after="0"/>
                  <w:ind w:left="522" w:hanging="450"/>
                  <w:contextualSpacing w:val="0"/>
                </w:pPr>
              </w:pPrChange>
            </w:pPr>
            <w:del w:id="427" w:author="Brian Darley" w:date="2019-03-26T10:51:00Z">
              <w:r w:rsidDel="00C0098B">
                <w:rPr>
                  <w:sz w:val="20"/>
                </w:rPr>
                <w:delText>User chooses whether to add any TA’s as group co-owners, list members, or neither</w:delText>
              </w:r>
            </w:del>
          </w:p>
          <w:p w14:paraId="63B26986" w14:textId="0401C2F8" w:rsidR="00897BE0" w:rsidDel="00C0098B" w:rsidRDefault="00897BE0">
            <w:pPr>
              <w:pStyle w:val="ListParagraph"/>
              <w:spacing w:before="0" w:after="0"/>
              <w:ind w:left="522"/>
              <w:contextualSpacing w:val="0"/>
              <w:rPr>
                <w:del w:id="428" w:author="Brian Darley" w:date="2019-03-26T10:51:00Z"/>
                <w:sz w:val="20"/>
              </w:rPr>
              <w:pPrChange w:id="429" w:author="Brian Darley" w:date="2019-03-26T10:51:00Z">
                <w:pPr>
                  <w:pStyle w:val="ListParagraph"/>
                  <w:numPr>
                    <w:numId w:val="32"/>
                  </w:numPr>
                  <w:spacing w:before="0" w:after="0"/>
                  <w:ind w:left="522" w:hanging="450"/>
                  <w:contextualSpacing w:val="0"/>
                </w:pPr>
              </w:pPrChange>
            </w:pPr>
            <w:del w:id="430" w:author="Brian Darley" w:date="2019-03-26T10:51:00Z">
              <w:r w:rsidDel="00C0098B">
                <w:rPr>
                  <w:sz w:val="20"/>
                </w:rPr>
                <w:delText>User chooses whether to keep O365 group continuously in sync with Grouper enrollment data, or to use it only for initially populating the group--as separate options for co-instructors, TA’s, and students</w:delText>
              </w:r>
            </w:del>
          </w:p>
          <w:p w14:paraId="63B26987" w14:textId="52A153F9" w:rsidR="00897BE0" w:rsidDel="00C0098B" w:rsidRDefault="00897BE0">
            <w:pPr>
              <w:pStyle w:val="ListParagraph"/>
              <w:spacing w:before="0" w:after="0"/>
              <w:ind w:left="522"/>
              <w:contextualSpacing w:val="0"/>
              <w:rPr>
                <w:del w:id="431" w:author="Brian Darley" w:date="2019-03-26T10:51:00Z"/>
                <w:sz w:val="20"/>
              </w:rPr>
              <w:pPrChange w:id="432" w:author="Brian Darley" w:date="2019-03-26T10:51:00Z">
                <w:pPr>
                  <w:pStyle w:val="ListParagraph"/>
                  <w:numPr>
                    <w:numId w:val="32"/>
                  </w:numPr>
                  <w:spacing w:before="0" w:after="0"/>
                  <w:ind w:left="522" w:hanging="450"/>
                  <w:contextualSpacing w:val="0"/>
                </w:pPr>
              </w:pPrChange>
            </w:pPr>
            <w:del w:id="433" w:author="Brian Darley" w:date="2019-03-26T10:51:00Z">
              <w:r w:rsidDel="00C0098B">
                <w:rPr>
                  <w:sz w:val="20"/>
                </w:rPr>
                <w:delText>User submits request</w:delText>
              </w:r>
            </w:del>
          </w:p>
          <w:p w14:paraId="63B26988" w14:textId="121F53EC" w:rsidR="00C40AEF" w:rsidRPr="00897BE0" w:rsidRDefault="00897BE0">
            <w:pPr>
              <w:pStyle w:val="ListParagraph"/>
              <w:spacing w:before="0" w:after="0"/>
              <w:ind w:left="522"/>
              <w:contextualSpacing w:val="0"/>
              <w:rPr>
                <w:sz w:val="20"/>
              </w:rPr>
              <w:pPrChange w:id="434" w:author="Brian Darley" w:date="2019-03-26T10:51:00Z">
                <w:pPr>
                  <w:pStyle w:val="ListParagraph"/>
                  <w:numPr>
                    <w:numId w:val="32"/>
                  </w:numPr>
                  <w:spacing w:before="0" w:after="0"/>
                  <w:ind w:left="522" w:hanging="450"/>
                  <w:contextualSpacing w:val="0"/>
                </w:pPr>
              </w:pPrChange>
            </w:pPr>
            <w:del w:id="435" w:author="Brian Darley" w:date="2019-03-26T10:51:00Z">
              <w:r w:rsidDel="00C0098B">
                <w:rPr>
                  <w:sz w:val="20"/>
                </w:rPr>
                <w:delText>User receives confirmation that group is created</w:delText>
              </w:r>
            </w:del>
          </w:p>
        </w:tc>
      </w:tr>
    </w:tbl>
    <w:p w14:paraId="63B2698A" w14:textId="3324D7D8" w:rsidR="00C40AEF" w:rsidRDefault="00C40AEF" w:rsidP="00412164"/>
    <w:p w14:paraId="63B2698B" w14:textId="77777777" w:rsidR="00644D38" w:rsidRDefault="00644D38" w:rsidP="00412164"/>
    <w:p w14:paraId="63B2698C" w14:textId="0A50CE06" w:rsidR="00644D38" w:rsidRDefault="00644D38" w:rsidP="000E15CC">
      <w:pPr>
        <w:pStyle w:val="Heading2"/>
      </w:pPr>
      <w:bookmarkStart w:id="436" w:name="_Ref493765103"/>
      <w:bookmarkStart w:id="437" w:name="_Ref493765137"/>
      <w:bookmarkStart w:id="438" w:name="_Ref493765146"/>
      <w:bookmarkStart w:id="439" w:name="_Toc494184308"/>
      <w:del w:id="440" w:author="Brian Darley" w:date="2019-03-26T11:11:00Z">
        <w:r w:rsidRPr="00644D38" w:rsidDel="00820A78">
          <w:delText>Instructor changes settings for an existing course group</w:delText>
        </w:r>
      </w:del>
      <w:bookmarkEnd w:id="436"/>
      <w:bookmarkEnd w:id="437"/>
      <w:bookmarkEnd w:id="438"/>
      <w:bookmarkEnd w:id="439"/>
      <w:ins w:id="441" w:author="Brian Darley" w:date="2019-03-26T11:11:00Z">
        <w:r w:rsidR="00820A78">
          <w:t>Client/API Relationship</w:t>
        </w:r>
      </w:ins>
    </w:p>
    <w:p w14:paraId="63B2698D" w14:textId="77777777" w:rsidR="00644D38" w:rsidRPr="00644D38" w:rsidRDefault="00644D38" w:rsidP="00644D38">
      <w:pPr>
        <w:rPr>
          <w:lang w:eastAsia="en-AU"/>
        </w:rPr>
      </w:pPr>
    </w:p>
    <w:tbl>
      <w:tblPr>
        <w:tblW w:w="10296"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283"/>
        <w:gridCol w:w="8013"/>
      </w:tblGrid>
      <w:tr w:rsidR="00D538E0" w:rsidRPr="009253E5" w14:paraId="63B26990" w14:textId="77777777" w:rsidTr="00C275E0">
        <w:trPr>
          <w:cantSplit/>
          <w:trHeight w:val="181"/>
        </w:trPr>
        <w:tc>
          <w:tcPr>
            <w:tcW w:w="2283" w:type="dxa"/>
            <w:shd w:val="clear" w:color="auto" w:fill="E0E0E0"/>
          </w:tcPr>
          <w:p w14:paraId="63B2698E" w14:textId="77777777" w:rsidR="00D538E0" w:rsidRPr="009253E5" w:rsidRDefault="00D538E0" w:rsidP="00B21925">
            <w:pPr>
              <w:pStyle w:val="TableHeader"/>
              <w:rPr>
                <w:rFonts w:ascii="Calibri" w:hAnsi="Calibri"/>
              </w:rPr>
            </w:pPr>
            <w:r w:rsidRPr="009253E5">
              <w:rPr>
                <w:rFonts w:ascii="Calibri" w:hAnsi="Calibri"/>
              </w:rPr>
              <w:t xml:space="preserve">Use Case </w:t>
            </w:r>
            <w:r>
              <w:rPr>
                <w:rFonts w:ascii="Calibri" w:hAnsi="Calibri"/>
              </w:rPr>
              <w:t>B</w:t>
            </w:r>
          </w:p>
        </w:tc>
        <w:tc>
          <w:tcPr>
            <w:tcW w:w="8013" w:type="dxa"/>
            <w:shd w:val="clear" w:color="auto" w:fill="E0E0E0"/>
          </w:tcPr>
          <w:p w14:paraId="63B2698F" w14:textId="77777777" w:rsidR="00D538E0" w:rsidRPr="009253E5" w:rsidRDefault="00D538E0" w:rsidP="00B21925">
            <w:pPr>
              <w:pStyle w:val="TableHeader"/>
              <w:rPr>
                <w:rFonts w:ascii="Calibri" w:hAnsi="Calibri"/>
              </w:rPr>
            </w:pPr>
            <w:r w:rsidRPr="009253E5">
              <w:rPr>
                <w:rFonts w:ascii="Calibri" w:hAnsi="Calibri"/>
              </w:rPr>
              <w:t>Definition</w:t>
            </w:r>
          </w:p>
        </w:tc>
      </w:tr>
      <w:tr w:rsidR="00D538E0" w:rsidRPr="009253E5" w14:paraId="63B26993" w14:textId="77777777" w:rsidTr="00C275E0">
        <w:trPr>
          <w:cantSplit/>
          <w:trHeight w:val="181"/>
        </w:trPr>
        <w:tc>
          <w:tcPr>
            <w:tcW w:w="2283" w:type="dxa"/>
          </w:tcPr>
          <w:p w14:paraId="63B26991" w14:textId="77777777" w:rsidR="00D538E0" w:rsidRPr="00580045" w:rsidRDefault="00D538E0" w:rsidP="00B21925">
            <w:pPr>
              <w:rPr>
                <w:rFonts w:cs="Arial"/>
                <w:sz w:val="20"/>
              </w:rPr>
            </w:pPr>
            <w:r w:rsidRPr="00580045">
              <w:rPr>
                <w:sz w:val="20"/>
              </w:rPr>
              <w:t>ID</w:t>
            </w:r>
          </w:p>
        </w:tc>
        <w:tc>
          <w:tcPr>
            <w:tcW w:w="8013" w:type="dxa"/>
          </w:tcPr>
          <w:p w14:paraId="63B26992" w14:textId="343CDE27" w:rsidR="00D538E0" w:rsidRPr="00580045" w:rsidRDefault="00D538E0" w:rsidP="00D538E0">
            <w:pPr>
              <w:rPr>
                <w:rFonts w:cs="Arial"/>
                <w:color w:val="FF0000"/>
                <w:sz w:val="20"/>
              </w:rPr>
            </w:pPr>
            <w:del w:id="442" w:author="Brian Darley" w:date="2019-03-26T11:12:00Z">
              <w:r w:rsidDel="00820A78">
                <w:rPr>
                  <w:sz w:val="20"/>
                </w:rPr>
                <w:delText>UI-ManageGroup</w:delText>
              </w:r>
            </w:del>
            <w:ins w:id="443" w:author="Brian Darley" w:date="2019-03-26T11:12:00Z">
              <w:r w:rsidR="00820A78">
                <w:rPr>
                  <w:sz w:val="20"/>
                </w:rPr>
                <w:t>Client/API Relationship</w:t>
              </w:r>
            </w:ins>
          </w:p>
        </w:tc>
      </w:tr>
      <w:tr w:rsidR="00D538E0" w:rsidRPr="009253E5" w14:paraId="63B26996" w14:textId="77777777" w:rsidTr="00C275E0">
        <w:trPr>
          <w:cantSplit/>
          <w:trHeight w:val="176"/>
        </w:trPr>
        <w:tc>
          <w:tcPr>
            <w:tcW w:w="2283" w:type="dxa"/>
          </w:tcPr>
          <w:p w14:paraId="63B26994" w14:textId="77777777" w:rsidR="00D538E0" w:rsidRPr="00580045" w:rsidRDefault="00D538E0" w:rsidP="00B21925">
            <w:pPr>
              <w:rPr>
                <w:rFonts w:cs="Arial"/>
                <w:sz w:val="20"/>
              </w:rPr>
            </w:pPr>
            <w:r w:rsidRPr="00580045">
              <w:rPr>
                <w:sz w:val="20"/>
              </w:rPr>
              <w:t>Title</w:t>
            </w:r>
          </w:p>
        </w:tc>
        <w:tc>
          <w:tcPr>
            <w:tcW w:w="8013" w:type="dxa"/>
          </w:tcPr>
          <w:p w14:paraId="63B26995" w14:textId="1082B790" w:rsidR="00D538E0" w:rsidRPr="00580045" w:rsidRDefault="00820A78" w:rsidP="00D538E0">
            <w:pPr>
              <w:rPr>
                <w:rFonts w:cs="Arial"/>
                <w:color w:val="4F81BD"/>
                <w:sz w:val="20"/>
              </w:rPr>
            </w:pPr>
            <w:ins w:id="444" w:author="Brian Darley" w:date="2019-03-26T11:12:00Z">
              <w:r>
                <w:rPr>
                  <w:sz w:val="20"/>
                </w:rPr>
                <w:t xml:space="preserve">Client communications for </w:t>
              </w:r>
            </w:ins>
            <w:ins w:id="445" w:author="Brian Darley" w:date="2019-03-26T11:13:00Z">
              <w:r>
                <w:rPr>
                  <w:sz w:val="20"/>
                </w:rPr>
                <w:t>requests</w:t>
              </w:r>
            </w:ins>
            <w:del w:id="446" w:author="Brian Darley" w:date="2019-03-26T11:12:00Z">
              <w:r w:rsidR="00D538E0" w:rsidDel="00820A78">
                <w:rPr>
                  <w:sz w:val="20"/>
                </w:rPr>
                <w:delText xml:space="preserve">Instructor changes settings for an existing course group </w:delText>
              </w:r>
            </w:del>
          </w:p>
        </w:tc>
      </w:tr>
      <w:tr w:rsidR="00D538E0" w:rsidRPr="009253E5" w14:paraId="63B26999" w14:textId="77777777" w:rsidTr="00C275E0">
        <w:trPr>
          <w:cantSplit/>
          <w:trHeight w:val="176"/>
        </w:trPr>
        <w:tc>
          <w:tcPr>
            <w:tcW w:w="2283" w:type="dxa"/>
          </w:tcPr>
          <w:p w14:paraId="63B26997" w14:textId="77777777" w:rsidR="00D538E0" w:rsidRPr="00580045" w:rsidRDefault="00D538E0" w:rsidP="00B21925">
            <w:pPr>
              <w:rPr>
                <w:sz w:val="20"/>
              </w:rPr>
            </w:pPr>
            <w:r w:rsidRPr="00580045">
              <w:rPr>
                <w:sz w:val="20"/>
              </w:rPr>
              <w:t>Actor</w:t>
            </w:r>
          </w:p>
        </w:tc>
        <w:tc>
          <w:tcPr>
            <w:tcW w:w="8013" w:type="dxa"/>
          </w:tcPr>
          <w:p w14:paraId="63B26998" w14:textId="45F3B8E4" w:rsidR="00D538E0" w:rsidRPr="00580045" w:rsidRDefault="00820A78" w:rsidP="00B21925">
            <w:pPr>
              <w:rPr>
                <w:color w:val="C0504D"/>
                <w:sz w:val="20"/>
              </w:rPr>
            </w:pPr>
            <w:proofErr w:type="spellStart"/>
            <w:ins w:id="447" w:author="Brian Darley" w:date="2019-03-26T11:13:00Z">
              <w:r>
                <w:rPr>
                  <w:sz w:val="20"/>
                </w:rPr>
                <w:t>Vue</w:t>
              </w:r>
            </w:ins>
            <w:r>
              <w:rPr>
                <w:sz w:val="20"/>
              </w:rPr>
              <w:t>.</w:t>
            </w:r>
            <w:ins w:id="448" w:author="Brian Darley" w:date="2019-03-26T11:13:00Z">
              <w:r>
                <w:rPr>
                  <w:sz w:val="20"/>
                </w:rPr>
                <w:t>Js</w:t>
              </w:r>
              <w:proofErr w:type="spellEnd"/>
              <w:r>
                <w:rPr>
                  <w:sz w:val="20"/>
                </w:rPr>
                <w:t xml:space="preserve"> Client, Web API</w:t>
              </w:r>
            </w:ins>
            <w:del w:id="449" w:author="Brian Darley" w:date="2019-03-26T11:13:00Z">
              <w:r w:rsidR="00D538E0" w:rsidDel="00820A78">
                <w:rPr>
                  <w:sz w:val="20"/>
                </w:rPr>
                <w:delText>Group creator</w:delText>
              </w:r>
            </w:del>
          </w:p>
        </w:tc>
      </w:tr>
      <w:tr w:rsidR="00D538E0" w:rsidRPr="009253E5" w14:paraId="63B2699C" w14:textId="77777777" w:rsidTr="00C275E0">
        <w:trPr>
          <w:cantSplit/>
          <w:trHeight w:val="176"/>
        </w:trPr>
        <w:tc>
          <w:tcPr>
            <w:tcW w:w="2283" w:type="dxa"/>
          </w:tcPr>
          <w:p w14:paraId="63B2699A" w14:textId="77777777" w:rsidR="00D538E0" w:rsidRPr="00580045" w:rsidRDefault="00D538E0" w:rsidP="00B21925">
            <w:pPr>
              <w:rPr>
                <w:sz w:val="20"/>
              </w:rPr>
            </w:pPr>
            <w:r w:rsidRPr="00580045">
              <w:rPr>
                <w:sz w:val="20"/>
              </w:rPr>
              <w:t>Pre-Conditions</w:t>
            </w:r>
          </w:p>
        </w:tc>
        <w:tc>
          <w:tcPr>
            <w:tcW w:w="8013" w:type="dxa"/>
          </w:tcPr>
          <w:p w14:paraId="63B2699B" w14:textId="4B449EE3" w:rsidR="00D538E0" w:rsidRPr="00580045" w:rsidRDefault="00D538E0" w:rsidP="00D538E0">
            <w:pPr>
              <w:rPr>
                <w:color w:val="4F81BD"/>
                <w:sz w:val="20"/>
              </w:rPr>
            </w:pPr>
            <w:del w:id="450" w:author="Brian Darley" w:date="2019-03-26T11:13:00Z">
              <w:r w:rsidDel="00820A78">
                <w:rPr>
                  <w:sz w:val="20"/>
                </w:rPr>
                <w:delText>User is logged in to web application</w:delText>
              </w:r>
            </w:del>
            <w:ins w:id="451" w:author="Brian Darley" w:date="2019-03-26T11:13:00Z">
              <w:r w:rsidR="00820A78">
                <w:rPr>
                  <w:sz w:val="20"/>
                </w:rPr>
                <w:t>User has valid identity token</w:t>
              </w:r>
            </w:ins>
          </w:p>
        </w:tc>
      </w:tr>
      <w:tr w:rsidR="00D538E0" w:rsidRPr="009253E5" w14:paraId="63B2699F" w14:textId="77777777" w:rsidTr="00C275E0">
        <w:trPr>
          <w:cantSplit/>
          <w:trHeight w:val="181"/>
        </w:trPr>
        <w:tc>
          <w:tcPr>
            <w:tcW w:w="2283" w:type="dxa"/>
          </w:tcPr>
          <w:p w14:paraId="63B2699D" w14:textId="77777777" w:rsidR="00D538E0" w:rsidRPr="00580045" w:rsidRDefault="00D538E0" w:rsidP="00B21925">
            <w:pPr>
              <w:rPr>
                <w:sz w:val="20"/>
              </w:rPr>
            </w:pPr>
            <w:r w:rsidRPr="00580045">
              <w:rPr>
                <w:sz w:val="20"/>
              </w:rPr>
              <w:t>Post Conditions</w:t>
            </w:r>
          </w:p>
        </w:tc>
        <w:tc>
          <w:tcPr>
            <w:tcW w:w="8013" w:type="dxa"/>
          </w:tcPr>
          <w:p w14:paraId="63B2699E" w14:textId="5C71B2B4" w:rsidR="00D538E0" w:rsidRPr="00580045" w:rsidRDefault="00D538E0" w:rsidP="00D538E0">
            <w:pPr>
              <w:rPr>
                <w:color w:val="4F81BD"/>
                <w:sz w:val="20"/>
              </w:rPr>
            </w:pPr>
            <w:del w:id="452" w:author="Brian Darley" w:date="2019-03-26T11:14:00Z">
              <w:r w:rsidDel="00820A78">
                <w:rPr>
                  <w:sz w:val="20"/>
                </w:rPr>
                <w:delText>Group settings are changed; Group membership may be changed in Office 365</w:delText>
              </w:r>
            </w:del>
            <w:ins w:id="453" w:author="Brian Darley" w:date="2019-03-26T11:14:00Z">
              <w:r w:rsidR="00820A78">
                <w:rPr>
                  <w:sz w:val="20"/>
                </w:rPr>
                <w:t>Request for resources is successfully received and returned</w:t>
              </w:r>
            </w:ins>
          </w:p>
        </w:tc>
      </w:tr>
      <w:tr w:rsidR="00D538E0" w:rsidRPr="009253E5" w14:paraId="63B269A2" w14:textId="77777777" w:rsidTr="00C275E0">
        <w:trPr>
          <w:cantSplit/>
          <w:trHeight w:val="313"/>
        </w:trPr>
        <w:tc>
          <w:tcPr>
            <w:tcW w:w="2283" w:type="dxa"/>
          </w:tcPr>
          <w:p w14:paraId="63B269A0" w14:textId="77777777" w:rsidR="00D538E0" w:rsidRPr="00580045" w:rsidRDefault="00D538E0" w:rsidP="00B21925">
            <w:pPr>
              <w:rPr>
                <w:sz w:val="20"/>
              </w:rPr>
            </w:pPr>
            <w:r w:rsidRPr="00580045">
              <w:rPr>
                <w:sz w:val="20"/>
              </w:rPr>
              <w:t>Goal</w:t>
            </w:r>
          </w:p>
        </w:tc>
        <w:tc>
          <w:tcPr>
            <w:tcW w:w="8013" w:type="dxa"/>
          </w:tcPr>
          <w:p w14:paraId="63B269A1" w14:textId="68E8A6B5" w:rsidR="00D538E0" w:rsidRPr="00580045" w:rsidRDefault="00820A78" w:rsidP="00D538E0">
            <w:pPr>
              <w:rPr>
                <w:color w:val="C0504D"/>
                <w:sz w:val="20"/>
              </w:rPr>
            </w:pPr>
            <w:r>
              <w:rPr>
                <w:sz w:val="20"/>
              </w:rPr>
              <w:t>Each exposed endpoint requires a valid identity token</w:t>
            </w:r>
            <w:r w:rsidR="00C275E0">
              <w:rPr>
                <w:sz w:val="20"/>
              </w:rPr>
              <w:t>, upon request the service will validate token and return an appropriate response.</w:t>
            </w:r>
          </w:p>
        </w:tc>
      </w:tr>
      <w:tr w:rsidR="00D538E0" w:rsidRPr="009253E5" w14:paraId="63B269AF" w14:textId="77777777" w:rsidTr="00C275E0">
        <w:trPr>
          <w:cantSplit/>
          <w:trHeight w:val="2383"/>
        </w:trPr>
        <w:tc>
          <w:tcPr>
            <w:tcW w:w="2283" w:type="dxa"/>
          </w:tcPr>
          <w:p w14:paraId="63B269A3" w14:textId="77777777" w:rsidR="00D538E0" w:rsidRPr="00580045" w:rsidRDefault="00D538E0" w:rsidP="00B21925">
            <w:pPr>
              <w:rPr>
                <w:sz w:val="20"/>
              </w:rPr>
            </w:pPr>
            <w:r w:rsidRPr="00580045">
              <w:rPr>
                <w:sz w:val="20"/>
              </w:rPr>
              <w:t>Main Scenario</w:t>
            </w:r>
          </w:p>
        </w:tc>
        <w:tc>
          <w:tcPr>
            <w:tcW w:w="8013" w:type="dxa"/>
          </w:tcPr>
          <w:p w14:paraId="63B269A4" w14:textId="77A834AC" w:rsidR="00D538E0" w:rsidRDefault="00C275E0" w:rsidP="00D538E0">
            <w:pPr>
              <w:pStyle w:val="ListParagraph"/>
              <w:numPr>
                <w:ilvl w:val="0"/>
                <w:numId w:val="33"/>
              </w:numPr>
              <w:spacing w:before="0" w:after="0"/>
              <w:ind w:left="522" w:hanging="450"/>
              <w:contextualSpacing w:val="0"/>
              <w:rPr>
                <w:sz w:val="20"/>
              </w:rPr>
            </w:pPr>
            <w:r>
              <w:rPr>
                <w:sz w:val="20"/>
              </w:rPr>
              <w:t xml:space="preserve">Request is made from </w:t>
            </w:r>
            <w:proofErr w:type="spellStart"/>
            <w:r>
              <w:rPr>
                <w:sz w:val="20"/>
              </w:rPr>
              <w:t>SelfService</w:t>
            </w:r>
            <w:proofErr w:type="spellEnd"/>
          </w:p>
          <w:p w14:paraId="63B269A5" w14:textId="1A31D32B" w:rsidR="00D538E0" w:rsidRDefault="00C275E0" w:rsidP="00D538E0">
            <w:pPr>
              <w:pStyle w:val="ListParagraph"/>
              <w:numPr>
                <w:ilvl w:val="0"/>
                <w:numId w:val="33"/>
              </w:numPr>
              <w:spacing w:before="0" w:after="0"/>
              <w:ind w:left="522" w:hanging="450"/>
              <w:contextualSpacing w:val="0"/>
              <w:rPr>
                <w:sz w:val="20"/>
              </w:rPr>
            </w:pPr>
            <w:r>
              <w:rPr>
                <w:sz w:val="20"/>
              </w:rPr>
              <w:t xml:space="preserve">Token is passed in headers upon each request to </w:t>
            </w:r>
            <w:proofErr w:type="spellStart"/>
            <w:r>
              <w:rPr>
                <w:sz w:val="20"/>
              </w:rPr>
              <w:t>SelfService</w:t>
            </w:r>
            <w:proofErr w:type="spellEnd"/>
            <w:r>
              <w:rPr>
                <w:sz w:val="20"/>
              </w:rPr>
              <w:t xml:space="preserve"> API</w:t>
            </w:r>
          </w:p>
          <w:p w14:paraId="63B269A6" w14:textId="18810A86" w:rsidR="00D538E0" w:rsidRDefault="00C275E0" w:rsidP="00D538E0">
            <w:pPr>
              <w:pStyle w:val="ListParagraph"/>
              <w:numPr>
                <w:ilvl w:val="0"/>
                <w:numId w:val="33"/>
              </w:numPr>
              <w:spacing w:before="0" w:after="0"/>
              <w:ind w:left="522" w:hanging="450"/>
              <w:contextualSpacing w:val="0"/>
              <w:rPr>
                <w:sz w:val="20"/>
              </w:rPr>
            </w:pPr>
            <w:proofErr w:type="spellStart"/>
            <w:r>
              <w:rPr>
                <w:sz w:val="20"/>
              </w:rPr>
              <w:t>SelfService</w:t>
            </w:r>
            <w:proofErr w:type="spellEnd"/>
            <w:r>
              <w:rPr>
                <w:sz w:val="20"/>
              </w:rPr>
              <w:t xml:space="preserve"> API validates request and either rejects request or returns a response based on the endpoint and payload submitted to the endpoint.</w:t>
            </w:r>
          </w:p>
          <w:p w14:paraId="297D868E" w14:textId="71817474" w:rsidR="00C275E0" w:rsidRDefault="00C275E0" w:rsidP="00D538E0">
            <w:pPr>
              <w:pStyle w:val="ListParagraph"/>
              <w:numPr>
                <w:ilvl w:val="0"/>
                <w:numId w:val="33"/>
              </w:numPr>
              <w:spacing w:before="0" w:after="0"/>
              <w:ind w:left="522" w:hanging="450"/>
              <w:contextualSpacing w:val="0"/>
              <w:rPr>
                <w:sz w:val="20"/>
              </w:rPr>
            </w:pPr>
            <w:r>
              <w:rPr>
                <w:sz w:val="20"/>
              </w:rPr>
              <w:t>If token is invalid, not present, or user is not authorized access to a particular endpoint, a 401 response is returned.</w:t>
            </w:r>
          </w:p>
          <w:p w14:paraId="0E5D757D" w14:textId="7B0D611E" w:rsidR="00C275E0" w:rsidRDefault="00C275E0" w:rsidP="00D538E0">
            <w:pPr>
              <w:pStyle w:val="ListParagraph"/>
              <w:numPr>
                <w:ilvl w:val="0"/>
                <w:numId w:val="33"/>
              </w:numPr>
              <w:spacing w:before="0" w:after="0"/>
              <w:ind w:left="522" w:hanging="450"/>
              <w:contextualSpacing w:val="0"/>
              <w:rPr>
                <w:sz w:val="20"/>
              </w:rPr>
            </w:pPr>
            <w:r>
              <w:rPr>
                <w:sz w:val="20"/>
              </w:rPr>
              <w:t xml:space="preserve">If request is valid but an error ensues a 400 error will be returned or in rare cases a 500 error. </w:t>
            </w:r>
          </w:p>
          <w:p w14:paraId="4B53A8C5" w14:textId="3EF91C5A" w:rsidR="00C275E0" w:rsidRDefault="00C275E0" w:rsidP="00D538E0">
            <w:pPr>
              <w:pStyle w:val="ListParagraph"/>
              <w:numPr>
                <w:ilvl w:val="0"/>
                <w:numId w:val="33"/>
              </w:numPr>
              <w:spacing w:before="0" w:after="0"/>
              <w:ind w:left="522" w:hanging="450"/>
              <w:contextualSpacing w:val="0"/>
              <w:rPr>
                <w:sz w:val="20"/>
              </w:rPr>
            </w:pPr>
            <w:r>
              <w:rPr>
                <w:sz w:val="20"/>
              </w:rPr>
              <w:t xml:space="preserve">Each request made to </w:t>
            </w:r>
            <w:proofErr w:type="spellStart"/>
            <w:r>
              <w:rPr>
                <w:sz w:val="20"/>
              </w:rPr>
              <w:t>SelfService</w:t>
            </w:r>
            <w:proofErr w:type="spellEnd"/>
            <w:r>
              <w:rPr>
                <w:sz w:val="20"/>
              </w:rPr>
              <w:t xml:space="preserve"> API will record user making the request</w:t>
            </w:r>
          </w:p>
          <w:p w14:paraId="63B269AE" w14:textId="0930F29A" w:rsidR="00D538E0" w:rsidRPr="00897BE0" w:rsidRDefault="00D538E0" w:rsidP="00C275E0">
            <w:pPr>
              <w:pStyle w:val="ListParagraph"/>
              <w:spacing w:before="0" w:after="0"/>
              <w:ind w:left="522"/>
              <w:contextualSpacing w:val="0"/>
              <w:rPr>
                <w:sz w:val="20"/>
              </w:rPr>
            </w:pPr>
          </w:p>
        </w:tc>
      </w:tr>
    </w:tbl>
    <w:p w14:paraId="63B269B0" w14:textId="3270ECE4" w:rsidR="00D538E0" w:rsidRDefault="00D538E0" w:rsidP="00D538E0"/>
    <w:p w14:paraId="7BDBC42D" w14:textId="69D1F133" w:rsidR="002E5A3D" w:rsidRDefault="00C275E0" w:rsidP="000A2C80">
      <w:pPr>
        <w:pStyle w:val="Heading2"/>
      </w:pPr>
      <w:bookmarkStart w:id="454" w:name="_Toc494184309"/>
      <w:ins w:id="455" w:author="Brian Darley" w:date="2019-03-26T11:11:00Z">
        <w:r>
          <w:t xml:space="preserve">API </w:t>
        </w:r>
      </w:ins>
      <w:r>
        <w:t>to API Relationship</w:t>
      </w:r>
      <w:bookmarkEnd w:id="454"/>
    </w:p>
    <w:tbl>
      <w:tblPr>
        <w:tblW w:w="10048"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248"/>
        <w:gridCol w:w="7800"/>
      </w:tblGrid>
      <w:tr w:rsidR="002E5A3D" w:rsidRPr="009253E5" w14:paraId="46E8848B" w14:textId="77777777" w:rsidTr="000A2C80">
        <w:trPr>
          <w:cantSplit/>
          <w:trHeight w:val="228"/>
        </w:trPr>
        <w:tc>
          <w:tcPr>
            <w:tcW w:w="2248" w:type="dxa"/>
            <w:shd w:val="clear" w:color="auto" w:fill="E0E0E0"/>
          </w:tcPr>
          <w:p w14:paraId="164965DB" w14:textId="043F6E0E" w:rsidR="002E5A3D" w:rsidRPr="009253E5" w:rsidRDefault="002E5A3D">
            <w:pPr>
              <w:pStyle w:val="TableHeader"/>
              <w:rPr>
                <w:rFonts w:ascii="Calibri" w:hAnsi="Calibri"/>
              </w:rPr>
            </w:pPr>
            <w:r w:rsidRPr="009253E5">
              <w:rPr>
                <w:rFonts w:ascii="Calibri" w:hAnsi="Calibri"/>
              </w:rPr>
              <w:t xml:space="preserve">Use Case </w:t>
            </w:r>
            <w:r>
              <w:rPr>
                <w:rFonts w:ascii="Calibri" w:hAnsi="Calibri"/>
              </w:rPr>
              <w:t>C</w:t>
            </w:r>
          </w:p>
        </w:tc>
        <w:tc>
          <w:tcPr>
            <w:tcW w:w="7800" w:type="dxa"/>
            <w:shd w:val="clear" w:color="auto" w:fill="E0E0E0"/>
          </w:tcPr>
          <w:p w14:paraId="18D53896" w14:textId="77777777" w:rsidR="002E5A3D" w:rsidRPr="009253E5" w:rsidRDefault="002E5A3D" w:rsidP="002E5A3D">
            <w:pPr>
              <w:pStyle w:val="TableHeader"/>
              <w:rPr>
                <w:rFonts w:ascii="Calibri" w:hAnsi="Calibri"/>
              </w:rPr>
            </w:pPr>
            <w:r w:rsidRPr="009253E5">
              <w:rPr>
                <w:rFonts w:ascii="Calibri" w:hAnsi="Calibri"/>
              </w:rPr>
              <w:t>Definition</w:t>
            </w:r>
          </w:p>
        </w:tc>
      </w:tr>
      <w:tr w:rsidR="002E5A3D" w:rsidRPr="009253E5" w14:paraId="2E1FA598" w14:textId="77777777" w:rsidTr="000A2C80">
        <w:trPr>
          <w:cantSplit/>
          <w:trHeight w:val="228"/>
        </w:trPr>
        <w:tc>
          <w:tcPr>
            <w:tcW w:w="2248" w:type="dxa"/>
          </w:tcPr>
          <w:p w14:paraId="6131AF39" w14:textId="77777777" w:rsidR="002E5A3D" w:rsidRPr="00580045" w:rsidRDefault="002E5A3D" w:rsidP="002E5A3D">
            <w:pPr>
              <w:rPr>
                <w:rFonts w:cs="Arial"/>
                <w:sz w:val="20"/>
              </w:rPr>
            </w:pPr>
            <w:r w:rsidRPr="00580045">
              <w:rPr>
                <w:sz w:val="20"/>
              </w:rPr>
              <w:t>ID</w:t>
            </w:r>
          </w:p>
        </w:tc>
        <w:tc>
          <w:tcPr>
            <w:tcW w:w="7800" w:type="dxa"/>
          </w:tcPr>
          <w:p w14:paraId="4A1BF8AB" w14:textId="45945CF2" w:rsidR="002E5A3D" w:rsidRPr="00580045" w:rsidRDefault="00C275E0" w:rsidP="002E5A3D">
            <w:pPr>
              <w:rPr>
                <w:rFonts w:cs="Arial"/>
                <w:color w:val="FF0000"/>
                <w:sz w:val="20"/>
              </w:rPr>
            </w:pPr>
            <w:r>
              <w:rPr>
                <w:sz w:val="20"/>
              </w:rPr>
              <w:t>API to API Relationship</w:t>
            </w:r>
          </w:p>
        </w:tc>
      </w:tr>
      <w:tr w:rsidR="002E5A3D" w:rsidRPr="009253E5" w14:paraId="1CAF5A88" w14:textId="77777777" w:rsidTr="000A2C80">
        <w:trPr>
          <w:cantSplit/>
          <w:trHeight w:val="222"/>
        </w:trPr>
        <w:tc>
          <w:tcPr>
            <w:tcW w:w="2248" w:type="dxa"/>
          </w:tcPr>
          <w:p w14:paraId="0F207A29" w14:textId="77777777" w:rsidR="002E5A3D" w:rsidRPr="00580045" w:rsidRDefault="002E5A3D" w:rsidP="002E5A3D">
            <w:pPr>
              <w:rPr>
                <w:rFonts w:cs="Arial"/>
                <w:sz w:val="20"/>
              </w:rPr>
            </w:pPr>
            <w:r w:rsidRPr="00580045">
              <w:rPr>
                <w:sz w:val="20"/>
              </w:rPr>
              <w:t>Title</w:t>
            </w:r>
          </w:p>
        </w:tc>
        <w:tc>
          <w:tcPr>
            <w:tcW w:w="7800" w:type="dxa"/>
          </w:tcPr>
          <w:p w14:paraId="6BFB2460" w14:textId="38DD279F" w:rsidR="002E5A3D" w:rsidRPr="00580045" w:rsidRDefault="00C275E0" w:rsidP="002E5A3D">
            <w:pPr>
              <w:rPr>
                <w:rFonts w:cs="Arial"/>
                <w:color w:val="4F81BD"/>
                <w:sz w:val="20"/>
              </w:rPr>
            </w:pPr>
            <w:proofErr w:type="spellStart"/>
            <w:r>
              <w:rPr>
                <w:sz w:val="20"/>
              </w:rPr>
              <w:t>SelfService</w:t>
            </w:r>
            <w:proofErr w:type="spellEnd"/>
            <w:r>
              <w:rPr>
                <w:sz w:val="20"/>
              </w:rPr>
              <w:t xml:space="preserve"> API communicates to other API resources</w:t>
            </w:r>
          </w:p>
        </w:tc>
      </w:tr>
      <w:tr w:rsidR="002E5A3D" w:rsidRPr="009253E5" w14:paraId="0417A586" w14:textId="77777777" w:rsidTr="000A2C80">
        <w:trPr>
          <w:cantSplit/>
          <w:trHeight w:val="222"/>
        </w:trPr>
        <w:tc>
          <w:tcPr>
            <w:tcW w:w="2248" w:type="dxa"/>
          </w:tcPr>
          <w:p w14:paraId="0E30DD5D" w14:textId="77777777" w:rsidR="002E5A3D" w:rsidRPr="00580045" w:rsidRDefault="002E5A3D" w:rsidP="002E5A3D">
            <w:pPr>
              <w:rPr>
                <w:sz w:val="20"/>
              </w:rPr>
            </w:pPr>
            <w:r w:rsidRPr="00580045">
              <w:rPr>
                <w:sz w:val="20"/>
              </w:rPr>
              <w:t>Actor</w:t>
            </w:r>
          </w:p>
        </w:tc>
        <w:tc>
          <w:tcPr>
            <w:tcW w:w="7800" w:type="dxa"/>
          </w:tcPr>
          <w:p w14:paraId="03A8F6FB" w14:textId="4A26061E" w:rsidR="002E5A3D" w:rsidRPr="00D30055" w:rsidRDefault="00D30055">
            <w:pPr>
              <w:rPr>
                <w:color w:val="000000" w:themeColor="text1"/>
                <w:sz w:val="20"/>
              </w:rPr>
            </w:pPr>
            <w:proofErr w:type="spellStart"/>
            <w:r w:rsidRPr="00D30055">
              <w:rPr>
                <w:color w:val="000000" w:themeColor="text1"/>
                <w:sz w:val="20"/>
              </w:rPr>
              <w:t>SelfService</w:t>
            </w:r>
            <w:proofErr w:type="spellEnd"/>
            <w:r w:rsidRPr="00D30055">
              <w:rPr>
                <w:color w:val="000000" w:themeColor="text1"/>
                <w:sz w:val="20"/>
              </w:rPr>
              <w:t xml:space="preserve"> API</w:t>
            </w:r>
            <w:r>
              <w:rPr>
                <w:color w:val="000000" w:themeColor="text1"/>
                <w:sz w:val="20"/>
              </w:rPr>
              <w:t xml:space="preserve"> (Gateway API), Micro Service API’s</w:t>
            </w:r>
          </w:p>
        </w:tc>
      </w:tr>
      <w:tr w:rsidR="002E5A3D" w:rsidRPr="009253E5" w14:paraId="3A04742A" w14:textId="77777777" w:rsidTr="000A2C80">
        <w:trPr>
          <w:cantSplit/>
          <w:trHeight w:val="373"/>
        </w:trPr>
        <w:tc>
          <w:tcPr>
            <w:tcW w:w="2248" w:type="dxa"/>
          </w:tcPr>
          <w:p w14:paraId="1A35AAD9" w14:textId="77777777" w:rsidR="002E5A3D" w:rsidRPr="00580045" w:rsidRDefault="002E5A3D" w:rsidP="002E5A3D">
            <w:pPr>
              <w:rPr>
                <w:sz w:val="20"/>
              </w:rPr>
            </w:pPr>
            <w:r w:rsidRPr="00580045">
              <w:rPr>
                <w:sz w:val="20"/>
              </w:rPr>
              <w:t>Pre-Conditions</w:t>
            </w:r>
          </w:p>
        </w:tc>
        <w:tc>
          <w:tcPr>
            <w:tcW w:w="7800" w:type="dxa"/>
          </w:tcPr>
          <w:p w14:paraId="17E7FDE8" w14:textId="312BD841" w:rsidR="002E5A3D" w:rsidRPr="00580045" w:rsidRDefault="00C275E0">
            <w:pPr>
              <w:rPr>
                <w:color w:val="4F81BD"/>
                <w:sz w:val="20"/>
              </w:rPr>
            </w:pPr>
            <w:ins w:id="456" w:author="Brian Darley" w:date="2019-03-26T11:13:00Z">
              <w:r>
                <w:rPr>
                  <w:sz w:val="20"/>
                </w:rPr>
                <w:t>User has valid identity token</w:t>
              </w:r>
            </w:ins>
            <w:r>
              <w:rPr>
                <w:sz w:val="20"/>
              </w:rPr>
              <w:t xml:space="preserve">, </w:t>
            </w:r>
            <w:proofErr w:type="spellStart"/>
            <w:r>
              <w:rPr>
                <w:sz w:val="20"/>
              </w:rPr>
              <w:t>SelfService</w:t>
            </w:r>
            <w:proofErr w:type="spellEnd"/>
            <w:r>
              <w:rPr>
                <w:sz w:val="20"/>
              </w:rPr>
              <w:t xml:space="preserve"> API is communicating from known IP that has been previously whitelisted by receiving API’s</w:t>
            </w:r>
          </w:p>
        </w:tc>
      </w:tr>
      <w:tr w:rsidR="002E5A3D" w:rsidRPr="009253E5" w14:paraId="11F5D3E9" w14:textId="77777777" w:rsidTr="000A2C80">
        <w:trPr>
          <w:cantSplit/>
          <w:trHeight w:val="222"/>
        </w:trPr>
        <w:tc>
          <w:tcPr>
            <w:tcW w:w="2248" w:type="dxa"/>
          </w:tcPr>
          <w:p w14:paraId="57E942A7" w14:textId="77777777" w:rsidR="002E5A3D" w:rsidRPr="00580045" w:rsidRDefault="002E5A3D" w:rsidP="002E5A3D">
            <w:pPr>
              <w:rPr>
                <w:sz w:val="20"/>
              </w:rPr>
            </w:pPr>
            <w:r w:rsidRPr="00580045">
              <w:rPr>
                <w:sz w:val="20"/>
              </w:rPr>
              <w:t>Post Conditions</w:t>
            </w:r>
          </w:p>
        </w:tc>
        <w:tc>
          <w:tcPr>
            <w:tcW w:w="7800" w:type="dxa"/>
          </w:tcPr>
          <w:p w14:paraId="2AAEE0E1" w14:textId="4AAE5122" w:rsidR="002E5A3D" w:rsidRPr="00580045" w:rsidRDefault="00D30055" w:rsidP="002E5A3D">
            <w:pPr>
              <w:rPr>
                <w:color w:val="4F81BD"/>
                <w:sz w:val="20"/>
              </w:rPr>
            </w:pPr>
            <w:r>
              <w:rPr>
                <w:sz w:val="20"/>
              </w:rPr>
              <w:t>Successful request/response from Micro Service APIs from API Gateway</w:t>
            </w:r>
          </w:p>
        </w:tc>
      </w:tr>
      <w:tr w:rsidR="002E5A3D" w:rsidRPr="009253E5" w14:paraId="47A68332" w14:textId="77777777" w:rsidTr="000A2C80">
        <w:trPr>
          <w:cantSplit/>
          <w:trHeight w:val="395"/>
        </w:trPr>
        <w:tc>
          <w:tcPr>
            <w:tcW w:w="2248" w:type="dxa"/>
          </w:tcPr>
          <w:p w14:paraId="1ECF3FA7" w14:textId="77777777" w:rsidR="002E5A3D" w:rsidRPr="00580045" w:rsidRDefault="002E5A3D" w:rsidP="002E5A3D">
            <w:pPr>
              <w:rPr>
                <w:sz w:val="20"/>
              </w:rPr>
            </w:pPr>
            <w:r w:rsidRPr="00580045">
              <w:rPr>
                <w:sz w:val="20"/>
              </w:rPr>
              <w:t>Goal</w:t>
            </w:r>
          </w:p>
        </w:tc>
        <w:tc>
          <w:tcPr>
            <w:tcW w:w="7800" w:type="dxa"/>
          </w:tcPr>
          <w:p w14:paraId="0FC9B161" w14:textId="45526694" w:rsidR="002E5A3D" w:rsidRPr="00580045" w:rsidRDefault="00D30055" w:rsidP="00D30055">
            <w:pPr>
              <w:rPr>
                <w:color w:val="C0504D"/>
                <w:sz w:val="20"/>
              </w:rPr>
            </w:pPr>
            <w:r>
              <w:rPr>
                <w:sz w:val="20"/>
              </w:rPr>
              <w:t>Simplify architecture and secure resources</w:t>
            </w:r>
          </w:p>
        </w:tc>
      </w:tr>
      <w:tr w:rsidR="002E5A3D" w:rsidRPr="009253E5" w14:paraId="4DD2CF9A" w14:textId="77777777" w:rsidTr="000A2C80">
        <w:trPr>
          <w:cantSplit/>
          <w:trHeight w:val="3007"/>
        </w:trPr>
        <w:tc>
          <w:tcPr>
            <w:tcW w:w="2248" w:type="dxa"/>
          </w:tcPr>
          <w:p w14:paraId="5A03EE67" w14:textId="77777777" w:rsidR="002E5A3D" w:rsidRPr="00580045" w:rsidRDefault="002E5A3D" w:rsidP="002E5A3D">
            <w:pPr>
              <w:rPr>
                <w:sz w:val="20"/>
              </w:rPr>
            </w:pPr>
            <w:r w:rsidRPr="00580045">
              <w:rPr>
                <w:sz w:val="20"/>
              </w:rPr>
              <w:lastRenderedPageBreak/>
              <w:t>Main Scenario</w:t>
            </w:r>
          </w:p>
        </w:tc>
        <w:tc>
          <w:tcPr>
            <w:tcW w:w="7800" w:type="dxa"/>
          </w:tcPr>
          <w:p w14:paraId="72C02E45" w14:textId="77777777" w:rsidR="002E5A3D" w:rsidRDefault="00D30055" w:rsidP="00FD7C46">
            <w:pPr>
              <w:pStyle w:val="ListParagraph"/>
              <w:numPr>
                <w:ilvl w:val="0"/>
                <w:numId w:val="43"/>
              </w:numPr>
              <w:rPr>
                <w:sz w:val="20"/>
              </w:rPr>
            </w:pPr>
            <w:proofErr w:type="spellStart"/>
            <w:r>
              <w:rPr>
                <w:sz w:val="20"/>
              </w:rPr>
              <w:t>SelfService</w:t>
            </w:r>
            <w:proofErr w:type="spellEnd"/>
            <w:r>
              <w:rPr>
                <w:sz w:val="20"/>
              </w:rPr>
              <w:t xml:space="preserve"> API (Gateway API) will be the central hub in the request/response pipeline. </w:t>
            </w:r>
          </w:p>
          <w:p w14:paraId="6D72C91A" w14:textId="2D1B4115" w:rsidR="00D30055" w:rsidRDefault="00D30055" w:rsidP="00FD7C46">
            <w:pPr>
              <w:pStyle w:val="ListParagraph"/>
              <w:numPr>
                <w:ilvl w:val="0"/>
                <w:numId w:val="43"/>
              </w:numPr>
              <w:rPr>
                <w:sz w:val="20"/>
              </w:rPr>
            </w:pPr>
            <w:r>
              <w:rPr>
                <w:sz w:val="20"/>
              </w:rPr>
              <w:t xml:space="preserve">Each endpoint in the Gateway API will be segregated by various islands offered in the existing </w:t>
            </w:r>
            <w:proofErr w:type="spellStart"/>
            <w:r>
              <w:rPr>
                <w:sz w:val="20"/>
              </w:rPr>
              <w:t>SelfService</w:t>
            </w:r>
            <w:proofErr w:type="spellEnd"/>
            <w:r>
              <w:rPr>
                <w:sz w:val="20"/>
              </w:rPr>
              <w:t>. (Dashboard, List</w:t>
            </w:r>
            <w:r w:rsidR="000A2C80">
              <w:rPr>
                <w:sz w:val="20"/>
              </w:rPr>
              <w:t xml:space="preserve"> </w:t>
            </w:r>
            <w:r>
              <w:rPr>
                <w:sz w:val="20"/>
              </w:rPr>
              <w:t xml:space="preserve">Manager, </w:t>
            </w:r>
            <w:r w:rsidR="000A2C80">
              <w:rPr>
                <w:sz w:val="20"/>
              </w:rPr>
              <w:t>Mass Mail, Win Tools, and Office 365 Groups</w:t>
            </w:r>
          </w:p>
          <w:p w14:paraId="0CDB010E" w14:textId="77777777" w:rsidR="00D30055" w:rsidRDefault="000A2C80" w:rsidP="000A2C80">
            <w:pPr>
              <w:pStyle w:val="ListParagraph"/>
              <w:numPr>
                <w:ilvl w:val="0"/>
                <w:numId w:val="43"/>
              </w:numPr>
              <w:rPr>
                <w:sz w:val="20"/>
              </w:rPr>
            </w:pPr>
            <w:r>
              <w:rPr>
                <w:sz w:val="20"/>
              </w:rPr>
              <w:t xml:space="preserve">Each endpoint will require a valid authenticated token in order to communicate with an endpoint offered in the Gateway API. </w:t>
            </w:r>
          </w:p>
          <w:p w14:paraId="2986F7EC" w14:textId="77777777" w:rsidR="000A2C80" w:rsidRDefault="000A2C80" w:rsidP="000A2C80">
            <w:pPr>
              <w:pStyle w:val="ListParagraph"/>
              <w:numPr>
                <w:ilvl w:val="0"/>
                <w:numId w:val="43"/>
              </w:numPr>
              <w:rPr>
                <w:sz w:val="20"/>
              </w:rPr>
            </w:pPr>
            <w:r>
              <w:rPr>
                <w:sz w:val="20"/>
              </w:rPr>
              <w:t xml:space="preserve">Gateway API will be accessible publicly, but API resources that are sensitive will be protected and not accessible directly. </w:t>
            </w:r>
          </w:p>
          <w:p w14:paraId="4C6B5CC5" w14:textId="17957BCB" w:rsidR="000A2C80" w:rsidRPr="00FD7C46" w:rsidRDefault="000A2C80" w:rsidP="000A2C80">
            <w:pPr>
              <w:pStyle w:val="ListParagraph"/>
              <w:numPr>
                <w:ilvl w:val="0"/>
                <w:numId w:val="43"/>
              </w:numPr>
              <w:rPr>
                <w:sz w:val="20"/>
              </w:rPr>
            </w:pPr>
            <w:r>
              <w:rPr>
                <w:sz w:val="20"/>
              </w:rPr>
              <w:t xml:space="preserve">API resources will have a whitelist of allowed IP’s. At a future date, the API’s will be protected using Authorization Code Flow using client id and secret. </w:t>
            </w:r>
          </w:p>
        </w:tc>
      </w:tr>
    </w:tbl>
    <w:p w14:paraId="40D3F762" w14:textId="24EA2018" w:rsidR="0091036F" w:rsidRPr="00FD7C46" w:rsidRDefault="0091036F">
      <w:pPr>
        <w:rPr>
          <w:lang w:eastAsia="en-AU"/>
        </w:rPr>
      </w:pPr>
    </w:p>
    <w:p w14:paraId="63B269B2" w14:textId="77777777" w:rsidR="007D7EE9" w:rsidRDefault="007D7EE9" w:rsidP="009F1946">
      <w:pPr>
        <w:pStyle w:val="Heading1"/>
      </w:pPr>
      <w:bookmarkStart w:id="457" w:name="_Toc10010908"/>
      <w:bookmarkStart w:id="458" w:name="_Toc143150779"/>
      <w:bookmarkStart w:id="459" w:name="_Toc494184311"/>
      <w:r>
        <w:t>FUNCTIONAL REQUIREMENTS</w:t>
      </w:r>
      <w:bookmarkEnd w:id="457"/>
      <w:bookmarkEnd w:id="458"/>
      <w:bookmarkEnd w:id="459"/>
    </w:p>
    <w:p w14:paraId="63B269B3" w14:textId="77777777" w:rsidR="007D7EE9" w:rsidRDefault="007D7EE9" w:rsidP="000E15CC">
      <w:pPr>
        <w:pStyle w:val="Heading2"/>
      </w:pPr>
      <w:bookmarkStart w:id="460" w:name="_Toc10010909"/>
      <w:bookmarkStart w:id="461" w:name="_Toc12350051"/>
      <w:bookmarkStart w:id="462" w:name="_Toc12411477"/>
      <w:bookmarkStart w:id="463" w:name="_Toc143150780"/>
      <w:bookmarkStart w:id="464" w:name="_Toc494184312"/>
      <w:r>
        <w:t>Context</w:t>
      </w:r>
      <w:bookmarkEnd w:id="460"/>
      <w:bookmarkEnd w:id="461"/>
      <w:bookmarkEnd w:id="462"/>
      <w:bookmarkEnd w:id="463"/>
      <w:bookmarkEnd w:id="464"/>
    </w:p>
    <w:p w14:paraId="63B269B4" w14:textId="77777777" w:rsidR="007D7EE9" w:rsidRDefault="007D7EE9" w:rsidP="007D7EE9">
      <w:pPr>
        <w:pStyle w:val="InstructiveText"/>
      </w:pPr>
      <w:r>
        <w:t>[Provide a context diagram of the system, with explanations as applicable.  The context of a system refers to the connections and relationships between the system and its environment.]</w:t>
      </w:r>
    </w:p>
    <w:p w14:paraId="63B269B5" w14:textId="77777777" w:rsidR="00E83B36" w:rsidRDefault="00E83B36" w:rsidP="00E83B36"/>
    <w:p w14:paraId="63B269B6" w14:textId="1543BC03" w:rsidR="00E83B36" w:rsidRDefault="00BD6B07" w:rsidP="00E83B36">
      <w:pPr>
        <w:jc w:val="center"/>
      </w:pPr>
      <w:r>
        <w:rPr>
          <w:noProof/>
        </w:rPr>
        <w:drawing>
          <wp:inline distT="0" distB="0" distL="0" distR="0" wp14:anchorId="6290867F" wp14:editId="3132FEF0">
            <wp:extent cx="4313949" cy="32870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7856" cy="3328162"/>
                    </a:xfrm>
                    <a:prstGeom prst="rect">
                      <a:avLst/>
                    </a:prstGeom>
                  </pic:spPr>
                </pic:pic>
              </a:graphicData>
            </a:graphic>
          </wp:inline>
        </w:drawing>
      </w:r>
    </w:p>
    <w:p w14:paraId="63B269B7" w14:textId="77777777" w:rsidR="00E83B36" w:rsidRDefault="00E83B36" w:rsidP="00E83B36">
      <w:pPr>
        <w:jc w:val="center"/>
      </w:pPr>
    </w:p>
    <w:p w14:paraId="63B269B8" w14:textId="77777777" w:rsidR="007D7EE9" w:rsidRPr="00E83B36" w:rsidRDefault="007D7EE9" w:rsidP="00E83B36">
      <w:pPr>
        <w:pStyle w:val="Caption"/>
      </w:pPr>
      <w:r w:rsidRPr="00E83B36">
        <w:t xml:space="preserve">Exhibit </w:t>
      </w:r>
      <w:r w:rsidR="009F6AA7">
        <w:rPr>
          <w:noProof/>
        </w:rPr>
        <w:fldChar w:fldCharType="begin"/>
      </w:r>
      <w:r w:rsidR="009F6AA7">
        <w:rPr>
          <w:noProof/>
        </w:rPr>
        <w:instrText xml:space="preserve"> SEQ Figure \* ARABIC \* MERGEFORMAT </w:instrText>
      </w:r>
      <w:r w:rsidR="009F6AA7">
        <w:rPr>
          <w:noProof/>
        </w:rPr>
        <w:fldChar w:fldCharType="separate"/>
      </w:r>
      <w:r w:rsidR="003174BE">
        <w:rPr>
          <w:noProof/>
        </w:rPr>
        <w:t>1</w:t>
      </w:r>
      <w:r w:rsidR="009F6AA7">
        <w:rPr>
          <w:noProof/>
        </w:rPr>
        <w:fldChar w:fldCharType="end"/>
      </w:r>
      <w:r w:rsidRPr="00E83B36">
        <w:t xml:space="preserve"> - </w:t>
      </w:r>
      <w:r w:rsidR="00E83B36">
        <w:t>System interactions</w:t>
      </w:r>
    </w:p>
    <w:p w14:paraId="63B269B9" w14:textId="77777777" w:rsidR="007D7EE9" w:rsidRDefault="007D7EE9" w:rsidP="007D7EE9"/>
    <w:p w14:paraId="63B269BA" w14:textId="77777777" w:rsidR="00E83B36" w:rsidRDefault="00E83B36" w:rsidP="007D7EE9"/>
    <w:p w14:paraId="63B269BB" w14:textId="77777777" w:rsidR="007D7EE9" w:rsidRDefault="007D7EE9" w:rsidP="000E15CC">
      <w:pPr>
        <w:pStyle w:val="Heading2"/>
      </w:pPr>
      <w:bookmarkStart w:id="465" w:name="_Toc12350052"/>
      <w:bookmarkStart w:id="466" w:name="_Toc12411478"/>
      <w:bookmarkStart w:id="467" w:name="_Toc143150781"/>
      <w:bookmarkStart w:id="468" w:name="_Toc494184313"/>
      <w:r>
        <w:t>User Requirements</w:t>
      </w:r>
      <w:bookmarkEnd w:id="465"/>
      <w:bookmarkEnd w:id="466"/>
      <w:bookmarkEnd w:id="467"/>
      <w:bookmarkEnd w:id="468"/>
    </w:p>
    <w:p w14:paraId="63B269BC" w14:textId="77777777" w:rsidR="007D7EE9" w:rsidRDefault="007D7EE9" w:rsidP="007D7EE9">
      <w:pPr>
        <w:pStyle w:val="InstructiveText"/>
      </w:pPr>
      <w:r>
        <w:t xml:space="preserve">[Provide requirements of the system, user or business, taking into account all major classes/categories of users.  Provide the type of security or other distinguishing characteristics of each set of users.  List the functional requirements that compose each user requirement.  As the functional requirements are decomposed, the highest level functional requirements are traced to the user requirements.  Inclusion of </w:t>
      </w:r>
      <w:r>
        <w:lastRenderedPageBreak/>
        <w:t>lower level functional requirements is not mandatory in the traceability to user requirements if the parent requirements are already traced to them.</w:t>
      </w:r>
    </w:p>
    <w:p w14:paraId="63B269BD" w14:textId="77777777" w:rsidR="007D7EE9" w:rsidRDefault="007D7EE9" w:rsidP="007D7EE9">
      <w:pPr>
        <w:pStyle w:val="InstructiveText"/>
      </w:pPr>
      <w:r>
        <w:t>User requirement information can be in text or process flow format for each major user class that shows what inputs will initiate the system functions, system interactions, and what outputs are expected to be generated by the system.  The scenarios should be comprehensive, to the extent that all user types and all major functions are covered.  Give each user requirement a unique number.  Typically, user requirements have a numbering system that is separate from the functional requirements.  Requirements may be labeled with a leading “U” or other label indicating user requirements.]</w:t>
      </w:r>
    </w:p>
    <w:p w14:paraId="63B269BE" w14:textId="77777777" w:rsidR="007D7EE9" w:rsidRDefault="007D7EE9" w:rsidP="007D7EE9"/>
    <w:tbl>
      <w:tblPr>
        <w:tblW w:w="9985"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984"/>
        <w:gridCol w:w="7831"/>
        <w:gridCol w:w="1170"/>
      </w:tblGrid>
      <w:tr w:rsidR="004C05EA" w:rsidRPr="00987694" w14:paraId="63B269C2" w14:textId="77777777" w:rsidTr="004C05EA">
        <w:trPr>
          <w:cantSplit/>
          <w:tblHeader/>
        </w:trPr>
        <w:tc>
          <w:tcPr>
            <w:tcW w:w="984" w:type="dxa"/>
            <w:shd w:val="pct5" w:color="auto" w:fill="FFFFFF"/>
          </w:tcPr>
          <w:p w14:paraId="63B269BF" w14:textId="77777777" w:rsidR="004C05EA" w:rsidRPr="00987694" w:rsidRDefault="004C05EA" w:rsidP="00B21925">
            <w:pPr>
              <w:pStyle w:val="TableText"/>
              <w:rPr>
                <w:b/>
              </w:rPr>
            </w:pPr>
            <w:r>
              <w:rPr>
                <w:b/>
              </w:rPr>
              <w:t>Req. #</w:t>
            </w:r>
            <w:r w:rsidRPr="00987694">
              <w:rPr>
                <w:b/>
              </w:rPr>
              <w:t xml:space="preserve"> </w:t>
            </w:r>
          </w:p>
        </w:tc>
        <w:tc>
          <w:tcPr>
            <w:tcW w:w="7831" w:type="dxa"/>
            <w:shd w:val="pct5" w:color="auto" w:fill="FFFFFF"/>
            <w:vAlign w:val="bottom"/>
          </w:tcPr>
          <w:p w14:paraId="63B269C0" w14:textId="77777777" w:rsidR="004C05EA" w:rsidRPr="00987694" w:rsidRDefault="004C05EA" w:rsidP="00B21925">
            <w:pPr>
              <w:pStyle w:val="TableText"/>
              <w:rPr>
                <w:b/>
              </w:rPr>
            </w:pPr>
            <w:r w:rsidRPr="00987694">
              <w:rPr>
                <w:b/>
              </w:rPr>
              <w:t>Requirement Definition</w:t>
            </w:r>
          </w:p>
        </w:tc>
        <w:tc>
          <w:tcPr>
            <w:tcW w:w="1170" w:type="dxa"/>
            <w:shd w:val="pct5" w:color="auto" w:fill="FFFFFF"/>
          </w:tcPr>
          <w:p w14:paraId="63B269C1" w14:textId="77777777" w:rsidR="004C05EA" w:rsidRPr="00987694" w:rsidRDefault="004C05EA" w:rsidP="00B21925">
            <w:pPr>
              <w:pStyle w:val="TableText"/>
              <w:rPr>
                <w:b/>
              </w:rPr>
            </w:pPr>
            <w:r>
              <w:rPr>
                <w:b/>
              </w:rPr>
              <w:t>Priority</w:t>
            </w:r>
          </w:p>
        </w:tc>
      </w:tr>
      <w:tr w:rsidR="00BE1E66" w:rsidRPr="00987694" w14:paraId="63B269C6" w14:textId="77777777" w:rsidTr="004C05EA">
        <w:trPr>
          <w:cantSplit/>
        </w:trPr>
        <w:tc>
          <w:tcPr>
            <w:tcW w:w="984" w:type="dxa"/>
          </w:tcPr>
          <w:p w14:paraId="63B269C3" w14:textId="77777777" w:rsidR="00BE1E66" w:rsidRDefault="00BE1E66" w:rsidP="00B21925">
            <w:pPr>
              <w:pStyle w:val="TableText"/>
            </w:pPr>
            <w:r>
              <w:t>U1.0</w:t>
            </w:r>
          </w:p>
        </w:tc>
        <w:tc>
          <w:tcPr>
            <w:tcW w:w="7831" w:type="dxa"/>
          </w:tcPr>
          <w:p w14:paraId="63B269C4" w14:textId="77777777" w:rsidR="00BE1E66" w:rsidRDefault="00BE1E66" w:rsidP="004C05EA">
            <w:pPr>
              <w:pStyle w:val="TableText"/>
            </w:pPr>
            <w:r>
              <w:t>User can access the user interface using a web browser</w:t>
            </w:r>
          </w:p>
        </w:tc>
        <w:tc>
          <w:tcPr>
            <w:tcW w:w="1170" w:type="dxa"/>
          </w:tcPr>
          <w:p w14:paraId="63B269C5" w14:textId="77777777" w:rsidR="00BE1E66" w:rsidRDefault="00BE1E66" w:rsidP="00B21925">
            <w:pPr>
              <w:pStyle w:val="TableText"/>
            </w:pPr>
            <w:r>
              <w:t>Must</w:t>
            </w:r>
          </w:p>
        </w:tc>
      </w:tr>
      <w:tr w:rsidR="004C05EA" w:rsidRPr="00987694" w14:paraId="63B269CA" w14:textId="77777777" w:rsidTr="004C05EA">
        <w:trPr>
          <w:cantSplit/>
        </w:trPr>
        <w:tc>
          <w:tcPr>
            <w:tcW w:w="984" w:type="dxa"/>
          </w:tcPr>
          <w:p w14:paraId="63B269C7" w14:textId="77777777" w:rsidR="004C05EA" w:rsidRPr="00987694" w:rsidRDefault="004C05EA" w:rsidP="00BE1E66">
            <w:pPr>
              <w:pStyle w:val="TableText"/>
            </w:pPr>
            <w:r>
              <w:t>U1.</w:t>
            </w:r>
            <w:r w:rsidR="00BE1E66">
              <w:t>1</w:t>
            </w:r>
          </w:p>
        </w:tc>
        <w:tc>
          <w:tcPr>
            <w:tcW w:w="7831" w:type="dxa"/>
          </w:tcPr>
          <w:p w14:paraId="63B269C8" w14:textId="77777777" w:rsidR="004C05EA" w:rsidRPr="00987694" w:rsidRDefault="00BE1E66" w:rsidP="00BE1E66">
            <w:pPr>
              <w:pStyle w:val="TableText"/>
            </w:pPr>
            <w:r>
              <w:t>In the UI, u</w:t>
            </w:r>
            <w:r w:rsidR="004C05EA">
              <w:t xml:space="preserve">ser will authenticate with enterprise </w:t>
            </w:r>
            <w:proofErr w:type="spellStart"/>
            <w:r w:rsidR="004C05EA">
              <w:t>userid</w:t>
            </w:r>
            <w:proofErr w:type="spellEnd"/>
            <w:r w:rsidR="004C05EA">
              <w:t>/password before accessing application</w:t>
            </w:r>
          </w:p>
        </w:tc>
        <w:tc>
          <w:tcPr>
            <w:tcW w:w="1170" w:type="dxa"/>
          </w:tcPr>
          <w:p w14:paraId="63B269C9" w14:textId="77777777" w:rsidR="004C05EA" w:rsidRPr="00987694" w:rsidRDefault="004C05EA" w:rsidP="00B21925">
            <w:pPr>
              <w:pStyle w:val="TableText"/>
            </w:pPr>
            <w:r>
              <w:t>Must</w:t>
            </w:r>
          </w:p>
        </w:tc>
      </w:tr>
      <w:tr w:rsidR="00BE1E66" w:rsidRPr="00987694" w14:paraId="63B269CE" w14:textId="77777777" w:rsidTr="004C05EA">
        <w:trPr>
          <w:cantSplit/>
        </w:trPr>
        <w:tc>
          <w:tcPr>
            <w:tcW w:w="984" w:type="dxa"/>
          </w:tcPr>
          <w:p w14:paraId="63B269CB" w14:textId="77777777" w:rsidR="00BE1E66" w:rsidRDefault="00BE1E66" w:rsidP="00BE1E66">
            <w:pPr>
              <w:pStyle w:val="TableText"/>
            </w:pPr>
            <w:r>
              <w:t>U1.1.1</w:t>
            </w:r>
          </w:p>
        </w:tc>
        <w:tc>
          <w:tcPr>
            <w:tcW w:w="7831" w:type="dxa"/>
          </w:tcPr>
          <w:p w14:paraId="63B269CC" w14:textId="77777777" w:rsidR="00BE1E66" w:rsidRDefault="00BE1E66" w:rsidP="00BE1E66">
            <w:pPr>
              <w:pStyle w:val="TableText"/>
            </w:pPr>
            <w:r>
              <w:t>If authentication fails, user will not be able to continue into the application</w:t>
            </w:r>
          </w:p>
        </w:tc>
        <w:tc>
          <w:tcPr>
            <w:tcW w:w="1170" w:type="dxa"/>
          </w:tcPr>
          <w:p w14:paraId="63B269CD" w14:textId="77777777" w:rsidR="00BE1E66" w:rsidRDefault="00BE1E66" w:rsidP="00B21925">
            <w:pPr>
              <w:pStyle w:val="TableText"/>
            </w:pPr>
            <w:r>
              <w:t>Must</w:t>
            </w:r>
          </w:p>
        </w:tc>
      </w:tr>
      <w:tr w:rsidR="0020197D" w:rsidRPr="00987694" w14:paraId="1A4375D7" w14:textId="77777777" w:rsidTr="004C05EA">
        <w:trPr>
          <w:cantSplit/>
        </w:trPr>
        <w:tc>
          <w:tcPr>
            <w:tcW w:w="984" w:type="dxa"/>
          </w:tcPr>
          <w:p w14:paraId="07FDCEBB" w14:textId="0ED031DD" w:rsidR="0020197D" w:rsidRDefault="0020197D" w:rsidP="00BE1E66">
            <w:pPr>
              <w:pStyle w:val="TableText"/>
            </w:pPr>
            <w:r>
              <w:t>U1.1.2</w:t>
            </w:r>
          </w:p>
        </w:tc>
        <w:tc>
          <w:tcPr>
            <w:tcW w:w="7831" w:type="dxa"/>
          </w:tcPr>
          <w:p w14:paraId="2EF07FFA" w14:textId="2E3EB687" w:rsidR="0020197D" w:rsidRDefault="0020197D" w:rsidP="0020197D">
            <w:pPr>
              <w:pStyle w:val="TableText"/>
            </w:pPr>
            <w:r>
              <w:t>Application must be accessible using phone, tablet, or PC</w:t>
            </w:r>
          </w:p>
        </w:tc>
        <w:tc>
          <w:tcPr>
            <w:tcW w:w="1170" w:type="dxa"/>
          </w:tcPr>
          <w:p w14:paraId="5B6A5B75" w14:textId="6261617E" w:rsidR="0020197D" w:rsidRDefault="0020197D" w:rsidP="00B21925">
            <w:pPr>
              <w:pStyle w:val="TableText"/>
            </w:pPr>
            <w:r>
              <w:t>Must</w:t>
            </w:r>
          </w:p>
        </w:tc>
      </w:tr>
    </w:tbl>
    <w:p w14:paraId="63B269CF" w14:textId="77777777" w:rsidR="00E83B36" w:rsidRDefault="00E83B36" w:rsidP="007D7EE9"/>
    <w:p w14:paraId="63B269D0" w14:textId="77777777" w:rsidR="007D7EE9" w:rsidRDefault="007D7EE9" w:rsidP="000E15CC">
      <w:pPr>
        <w:pStyle w:val="Heading2"/>
      </w:pPr>
      <w:bookmarkStart w:id="469" w:name="_Toc10010911"/>
      <w:bookmarkStart w:id="470" w:name="_Toc12350053"/>
      <w:bookmarkStart w:id="471" w:name="_Toc12411479"/>
      <w:bookmarkStart w:id="472" w:name="_Toc143150782"/>
      <w:bookmarkStart w:id="473" w:name="_Toc494184314"/>
      <w:r>
        <w:t>Data Flow Diagrams</w:t>
      </w:r>
      <w:bookmarkEnd w:id="469"/>
      <w:bookmarkEnd w:id="470"/>
      <w:bookmarkEnd w:id="471"/>
      <w:bookmarkEnd w:id="472"/>
      <w:bookmarkEnd w:id="473"/>
    </w:p>
    <w:p w14:paraId="63B269D1" w14:textId="77777777" w:rsidR="007D7EE9" w:rsidRDefault="007D7EE9" w:rsidP="007D7EE9">
      <w:pPr>
        <w:pStyle w:val="InstructiveText"/>
      </w:pPr>
      <w:r>
        <w:t>[Decompose the context level diagrams to determine the functional requirements.  Data flow diagrams should be decomposed down to the functional primitive level.  These diagrams are further decomposed during design.]</w:t>
      </w:r>
    </w:p>
    <w:p w14:paraId="63B269D2" w14:textId="77777777" w:rsidR="007D7EE9" w:rsidRDefault="007D7EE9" w:rsidP="007D7EE9"/>
    <w:p w14:paraId="63B269D3" w14:textId="17B16604" w:rsidR="007B7BBF" w:rsidRDefault="0020197D" w:rsidP="007B7BBF">
      <w:pPr>
        <w:jc w:val="center"/>
      </w:pPr>
      <w:r>
        <w:rPr>
          <w:noProof/>
        </w:rPr>
        <w:drawing>
          <wp:inline distT="0" distB="0" distL="0" distR="0" wp14:anchorId="0BA37070" wp14:editId="5DB73DC6">
            <wp:extent cx="3438817" cy="2507709"/>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0456" cy="2552659"/>
                    </a:xfrm>
                    <a:prstGeom prst="rect">
                      <a:avLst/>
                    </a:prstGeom>
                  </pic:spPr>
                </pic:pic>
              </a:graphicData>
            </a:graphic>
          </wp:inline>
        </w:drawing>
      </w:r>
    </w:p>
    <w:p w14:paraId="63B269D4" w14:textId="77777777" w:rsidR="007B7BBF" w:rsidRDefault="007B7BBF" w:rsidP="007B7BBF">
      <w:pPr>
        <w:jc w:val="center"/>
      </w:pPr>
    </w:p>
    <w:p w14:paraId="63B269D5" w14:textId="28E7EC87" w:rsidR="007B7BBF" w:rsidRPr="00E83B36" w:rsidRDefault="007B7BBF" w:rsidP="007B7BBF">
      <w:pPr>
        <w:pStyle w:val="Caption"/>
      </w:pPr>
      <w:r w:rsidRPr="00E83B36">
        <w:t xml:space="preserve">Exhibit </w:t>
      </w:r>
      <w:r w:rsidR="009F6AA7">
        <w:rPr>
          <w:noProof/>
        </w:rPr>
        <w:fldChar w:fldCharType="begin"/>
      </w:r>
      <w:r w:rsidR="009F6AA7">
        <w:rPr>
          <w:noProof/>
        </w:rPr>
        <w:instrText xml:space="preserve"> SEQ Figure \* ARABIC \* MERGEFORMAT </w:instrText>
      </w:r>
      <w:r w:rsidR="009F6AA7">
        <w:rPr>
          <w:noProof/>
        </w:rPr>
        <w:fldChar w:fldCharType="separate"/>
      </w:r>
      <w:r w:rsidR="003174BE">
        <w:rPr>
          <w:noProof/>
        </w:rPr>
        <w:t>2</w:t>
      </w:r>
      <w:r w:rsidR="009F6AA7">
        <w:rPr>
          <w:noProof/>
        </w:rPr>
        <w:fldChar w:fldCharType="end"/>
      </w:r>
      <w:r w:rsidRPr="00E83B36">
        <w:t xml:space="preserve"> - </w:t>
      </w:r>
      <w:r>
        <w:t xml:space="preserve">Data flow from </w:t>
      </w:r>
      <w:r w:rsidR="0020197D">
        <w:t>DAL Data API to Various Dependent Databases</w:t>
      </w:r>
    </w:p>
    <w:p w14:paraId="63B269D6" w14:textId="77777777" w:rsidR="007B7BBF" w:rsidRDefault="007B7BBF" w:rsidP="007B7BBF">
      <w:pPr>
        <w:jc w:val="center"/>
      </w:pPr>
    </w:p>
    <w:p w14:paraId="63B269D7" w14:textId="26A10906" w:rsidR="007B7BBF" w:rsidRDefault="0020197D" w:rsidP="0020197D">
      <w:pPr>
        <w:jc w:val="center"/>
      </w:pPr>
      <w:r>
        <w:rPr>
          <w:noProof/>
        </w:rPr>
        <w:lastRenderedPageBreak/>
        <w:drawing>
          <wp:inline distT="0" distB="0" distL="0" distR="0" wp14:anchorId="0AE3EAA6" wp14:editId="3A504E6B">
            <wp:extent cx="2405274" cy="244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6005" cy="2464253"/>
                    </a:xfrm>
                    <a:prstGeom prst="rect">
                      <a:avLst/>
                    </a:prstGeom>
                  </pic:spPr>
                </pic:pic>
              </a:graphicData>
            </a:graphic>
          </wp:inline>
        </w:drawing>
      </w:r>
    </w:p>
    <w:p w14:paraId="742704BB" w14:textId="740D62D2" w:rsidR="0020197D" w:rsidRPr="00E83B36" w:rsidRDefault="0020197D" w:rsidP="0020197D">
      <w:pPr>
        <w:pStyle w:val="Caption"/>
      </w:pPr>
      <w:r w:rsidRPr="00E83B36">
        <w:t xml:space="preserve">Exhibit </w:t>
      </w:r>
      <w:r>
        <w:rPr>
          <w:noProof/>
        </w:rPr>
        <w:t>3</w:t>
      </w:r>
      <w:r w:rsidRPr="00E83B36">
        <w:t xml:space="preserve"> - </w:t>
      </w:r>
      <w:r>
        <w:t xml:space="preserve">Data flow from DAL </w:t>
      </w:r>
      <w:proofErr w:type="spellStart"/>
      <w:r>
        <w:t>Lyris</w:t>
      </w:r>
      <w:proofErr w:type="spellEnd"/>
      <w:r>
        <w:t xml:space="preserve"> API to </w:t>
      </w:r>
      <w:proofErr w:type="spellStart"/>
      <w:r>
        <w:t>Lyris</w:t>
      </w:r>
      <w:proofErr w:type="spellEnd"/>
      <w:r>
        <w:t xml:space="preserve"> Database</w:t>
      </w:r>
    </w:p>
    <w:p w14:paraId="3CFDEAD7" w14:textId="77777777" w:rsidR="0020197D" w:rsidRDefault="0020197D" w:rsidP="0020197D">
      <w:pPr>
        <w:jc w:val="center"/>
      </w:pPr>
    </w:p>
    <w:p w14:paraId="40951770" w14:textId="737FF458" w:rsidR="0020197D" w:rsidRDefault="0020197D" w:rsidP="0020197D">
      <w:pPr>
        <w:jc w:val="center"/>
      </w:pPr>
      <w:r>
        <w:rPr>
          <w:noProof/>
        </w:rPr>
        <w:drawing>
          <wp:inline distT="0" distB="0" distL="0" distR="0" wp14:anchorId="0ECDC929" wp14:editId="5E687784">
            <wp:extent cx="1671725" cy="217979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2377" cy="2232806"/>
                    </a:xfrm>
                    <a:prstGeom prst="rect">
                      <a:avLst/>
                    </a:prstGeom>
                  </pic:spPr>
                </pic:pic>
              </a:graphicData>
            </a:graphic>
          </wp:inline>
        </w:drawing>
      </w:r>
    </w:p>
    <w:p w14:paraId="32B0F4FC" w14:textId="77777777" w:rsidR="0020197D" w:rsidRDefault="0020197D" w:rsidP="0020197D">
      <w:pPr>
        <w:jc w:val="center"/>
      </w:pPr>
    </w:p>
    <w:p w14:paraId="1BF00F4F" w14:textId="1B6FC241" w:rsidR="0020197D" w:rsidRPr="00E83B36" w:rsidRDefault="0020197D" w:rsidP="0020197D">
      <w:pPr>
        <w:pStyle w:val="Caption"/>
      </w:pPr>
      <w:r w:rsidRPr="00E83B36">
        <w:t xml:space="preserve">Exhibit </w:t>
      </w:r>
      <w:r>
        <w:rPr>
          <w:noProof/>
        </w:rPr>
        <w:t>4</w:t>
      </w:r>
      <w:r w:rsidRPr="00E83B36">
        <w:t xml:space="preserve"> - </w:t>
      </w:r>
      <w:r>
        <w:t xml:space="preserve">Data flow from DAL </w:t>
      </w:r>
      <w:proofErr w:type="spellStart"/>
      <w:r>
        <w:t>MassMail</w:t>
      </w:r>
      <w:proofErr w:type="spellEnd"/>
      <w:r>
        <w:t xml:space="preserve"> API to </w:t>
      </w:r>
      <w:proofErr w:type="spellStart"/>
      <w:r>
        <w:t>MassMail</w:t>
      </w:r>
      <w:proofErr w:type="spellEnd"/>
      <w:r>
        <w:t xml:space="preserve"> Database</w:t>
      </w:r>
    </w:p>
    <w:p w14:paraId="49B34475" w14:textId="77777777" w:rsidR="0020197D" w:rsidRDefault="0020197D" w:rsidP="0020197D">
      <w:pPr>
        <w:jc w:val="center"/>
      </w:pPr>
    </w:p>
    <w:p w14:paraId="6194B2FF" w14:textId="77777777" w:rsidR="0020197D" w:rsidRDefault="0020197D" w:rsidP="0020197D">
      <w:pPr>
        <w:jc w:val="center"/>
      </w:pPr>
    </w:p>
    <w:p w14:paraId="20A3C378" w14:textId="77777777" w:rsidR="0020197D" w:rsidRDefault="0020197D" w:rsidP="0020197D">
      <w:pPr>
        <w:jc w:val="center"/>
      </w:pPr>
    </w:p>
    <w:p w14:paraId="63B269D8" w14:textId="77777777" w:rsidR="007D7EE9" w:rsidRDefault="007D7EE9" w:rsidP="000E15CC">
      <w:pPr>
        <w:pStyle w:val="Heading2"/>
      </w:pPr>
      <w:bookmarkStart w:id="474" w:name="_Toc10010912"/>
      <w:bookmarkStart w:id="475" w:name="_Toc12350054"/>
      <w:bookmarkStart w:id="476" w:name="_Toc12411480"/>
      <w:bookmarkStart w:id="477" w:name="_Toc143150783"/>
      <w:bookmarkStart w:id="478" w:name="_Toc494184315"/>
      <w:r>
        <w:t>Logical Data Model/Data Dictionary</w:t>
      </w:r>
      <w:bookmarkEnd w:id="474"/>
      <w:bookmarkEnd w:id="475"/>
      <w:bookmarkEnd w:id="476"/>
      <w:bookmarkEnd w:id="477"/>
      <w:bookmarkEnd w:id="478"/>
    </w:p>
    <w:p w14:paraId="78862BED" w14:textId="4EFAE91C" w:rsidR="00E56B69" w:rsidRPr="00E56B69" w:rsidRDefault="00E56B69" w:rsidP="00CA7E76">
      <w:pPr>
        <w:pStyle w:val="Heading3"/>
        <w:numPr>
          <w:ilvl w:val="2"/>
          <w:numId w:val="48"/>
        </w:numPr>
      </w:pPr>
      <w:proofErr w:type="spellStart"/>
      <w:r>
        <w:t>DAL.Data.API</w:t>
      </w:r>
      <w:proofErr w:type="spellEnd"/>
      <w:r>
        <w:t xml:space="preserve"> – </w:t>
      </w:r>
      <w:proofErr w:type="spellStart"/>
      <w:r>
        <w:t>LiveDu</w:t>
      </w:r>
      <w:proofErr w:type="spellEnd"/>
    </w:p>
    <w:p w14:paraId="63B269DC" w14:textId="77777777" w:rsidR="004C05EA" w:rsidRDefault="004C05EA" w:rsidP="007D7EE9"/>
    <w:p w14:paraId="63B269DD" w14:textId="0BAFE75D" w:rsidR="007B7BBF" w:rsidRDefault="007B7BBF" w:rsidP="00E56B69">
      <w:pPr>
        <w:ind w:left="720"/>
      </w:pPr>
      <w:r>
        <w:t xml:space="preserve">Entity: </w:t>
      </w:r>
      <w:r w:rsidR="00E56B69">
        <w:t>Alias Domain Setting</w:t>
      </w:r>
    </w:p>
    <w:p w14:paraId="63B269DE" w14:textId="2F38B0F9" w:rsidR="007B7BBF" w:rsidRDefault="00E56B69" w:rsidP="00E56B69">
      <w:pPr>
        <w:ind w:left="1440"/>
      </w:pPr>
      <w:r>
        <w:t>AD Domain Address</w:t>
      </w:r>
    </w:p>
    <w:p w14:paraId="63B269DF" w14:textId="0FD384B8" w:rsidR="007B7BBF" w:rsidRDefault="00E56B69" w:rsidP="00E56B69">
      <w:pPr>
        <w:ind w:left="1440"/>
      </w:pPr>
      <w:proofErr w:type="spellStart"/>
      <w:r>
        <w:t>RemoteRoutingAddress</w:t>
      </w:r>
      <w:proofErr w:type="spellEnd"/>
    </w:p>
    <w:p w14:paraId="63B269E0" w14:textId="5A8B92D1" w:rsidR="007B7BBF" w:rsidRDefault="00E56B69" w:rsidP="00E56B69">
      <w:pPr>
        <w:ind w:left="1440"/>
      </w:pPr>
      <w:proofErr w:type="spellStart"/>
      <w:r>
        <w:t>EmailAddress</w:t>
      </w:r>
      <w:proofErr w:type="spellEnd"/>
    </w:p>
    <w:p w14:paraId="378C38FB" w14:textId="194DF110" w:rsidR="00E56B69" w:rsidRDefault="00E56B69" w:rsidP="00E56B69">
      <w:pPr>
        <w:ind w:left="720" w:firstLine="720"/>
      </w:pPr>
      <w:proofErr w:type="spellStart"/>
      <w:r>
        <w:t>LiveAddress</w:t>
      </w:r>
      <w:proofErr w:type="spellEnd"/>
    </w:p>
    <w:p w14:paraId="63B269E1" w14:textId="77777777" w:rsidR="007B7BBF" w:rsidRDefault="007B7BBF" w:rsidP="007D7EE9"/>
    <w:p w14:paraId="63B269E2" w14:textId="26A3D6ED" w:rsidR="007B7BBF" w:rsidRDefault="007B7BBF" w:rsidP="00E56B69">
      <w:pPr>
        <w:ind w:left="720"/>
      </w:pPr>
      <w:r>
        <w:t xml:space="preserve">Entity: </w:t>
      </w:r>
      <w:proofErr w:type="spellStart"/>
      <w:r w:rsidR="00E56B69">
        <w:t>AllowedEmailLdapAlias</w:t>
      </w:r>
      <w:proofErr w:type="spellEnd"/>
    </w:p>
    <w:p w14:paraId="63B269E3" w14:textId="214EB5C7" w:rsidR="007B7BBF" w:rsidRDefault="00E56B69" w:rsidP="00E56B69">
      <w:pPr>
        <w:ind w:left="1440"/>
      </w:pPr>
      <w:r>
        <w:t>ID</w:t>
      </w:r>
    </w:p>
    <w:p w14:paraId="63B269E4" w14:textId="0AEC8FB9" w:rsidR="007B7BBF" w:rsidRDefault="00E56B69" w:rsidP="00E56B69">
      <w:pPr>
        <w:ind w:left="1440"/>
      </w:pPr>
      <w:r>
        <w:t>Affiliate</w:t>
      </w:r>
    </w:p>
    <w:p w14:paraId="63B269E5" w14:textId="77777777" w:rsidR="007B7BBF" w:rsidRDefault="007B7BBF" w:rsidP="00E56B69">
      <w:pPr>
        <w:ind w:left="720"/>
      </w:pPr>
    </w:p>
    <w:p w14:paraId="63B269E6" w14:textId="16C3ABEF" w:rsidR="007B7BBF" w:rsidRDefault="007B7BBF" w:rsidP="00E56B69">
      <w:pPr>
        <w:ind w:left="720"/>
      </w:pPr>
      <w:r>
        <w:t xml:space="preserve">Entity: </w:t>
      </w:r>
      <w:proofErr w:type="spellStart"/>
      <w:r w:rsidR="00E56B69">
        <w:t>AvailableOfficeLicenses</w:t>
      </w:r>
      <w:proofErr w:type="spellEnd"/>
    </w:p>
    <w:p w14:paraId="63B269E7" w14:textId="28C610FB" w:rsidR="007B7BBF" w:rsidRDefault="004C05EA" w:rsidP="00E56B69">
      <w:pPr>
        <w:ind w:left="720"/>
      </w:pPr>
      <w:r>
        <w:tab/>
      </w:r>
      <w:proofErr w:type="spellStart"/>
      <w:r w:rsidR="00E56B69">
        <w:t>SkuPartNumber</w:t>
      </w:r>
      <w:proofErr w:type="spellEnd"/>
    </w:p>
    <w:p w14:paraId="63B269E8" w14:textId="55BE22E2" w:rsidR="004C05EA" w:rsidRDefault="004C05EA" w:rsidP="00E56B69">
      <w:pPr>
        <w:ind w:left="720"/>
      </w:pPr>
      <w:r>
        <w:tab/>
      </w:r>
      <w:proofErr w:type="spellStart"/>
      <w:r w:rsidR="00E56B69">
        <w:t>SkuId</w:t>
      </w:r>
      <w:proofErr w:type="spellEnd"/>
    </w:p>
    <w:p w14:paraId="63B269E9" w14:textId="50FAF564" w:rsidR="004C05EA" w:rsidRDefault="004C05EA" w:rsidP="00E56B69">
      <w:pPr>
        <w:ind w:left="720"/>
      </w:pPr>
      <w:r>
        <w:tab/>
      </w:r>
      <w:r w:rsidR="00E56B69">
        <w:t>Populations (Student, Employee, Affiliate)</w:t>
      </w:r>
    </w:p>
    <w:p w14:paraId="63B269EA" w14:textId="46A4EB66" w:rsidR="004C05EA" w:rsidRDefault="004C05EA" w:rsidP="00E56B69">
      <w:pPr>
        <w:ind w:left="720"/>
      </w:pPr>
      <w:r>
        <w:tab/>
      </w:r>
    </w:p>
    <w:p w14:paraId="1FA0077B" w14:textId="5E570546" w:rsidR="00E56B69" w:rsidRDefault="00E56B69" w:rsidP="00E56B69">
      <w:pPr>
        <w:ind w:left="720"/>
      </w:pPr>
      <w:r>
        <w:t xml:space="preserve">Entity: </w:t>
      </w:r>
      <w:proofErr w:type="spellStart"/>
      <w:r>
        <w:t>SupplementalMailAlias</w:t>
      </w:r>
      <w:proofErr w:type="spellEnd"/>
    </w:p>
    <w:p w14:paraId="594BC0F0" w14:textId="76D0019B" w:rsidR="00E56B69" w:rsidRDefault="00E56B69" w:rsidP="00E56B69">
      <w:pPr>
        <w:ind w:left="720"/>
      </w:pPr>
      <w:r>
        <w:tab/>
        <w:t>Id</w:t>
      </w:r>
    </w:p>
    <w:p w14:paraId="4A35AD6D" w14:textId="430B4D94" w:rsidR="00E56B69" w:rsidRDefault="00E56B69" w:rsidP="00E56B69">
      <w:pPr>
        <w:ind w:left="720"/>
      </w:pPr>
      <w:r>
        <w:tab/>
        <w:t>Population (Student, Employee, Affiliate)</w:t>
      </w:r>
    </w:p>
    <w:p w14:paraId="084AFA34" w14:textId="1A4698F9" w:rsidR="00E56B69" w:rsidRDefault="00E56B69" w:rsidP="00E56B69">
      <w:pPr>
        <w:ind w:left="720"/>
      </w:pPr>
      <w:r>
        <w:tab/>
        <w:t>Domain</w:t>
      </w:r>
    </w:p>
    <w:p w14:paraId="6E46C763" w14:textId="77777777" w:rsidR="00E56B69" w:rsidRDefault="00E56B69" w:rsidP="00E56B69">
      <w:pPr>
        <w:ind w:left="720"/>
      </w:pPr>
    </w:p>
    <w:p w14:paraId="698E5E16" w14:textId="7A3D0E5B" w:rsidR="00E56B69" w:rsidRDefault="00E56B69" w:rsidP="00E56B69">
      <w:pPr>
        <w:ind w:left="720"/>
      </w:pPr>
      <w:r>
        <w:t xml:space="preserve">Entity: </w:t>
      </w:r>
      <w:proofErr w:type="spellStart"/>
      <w:r>
        <w:t>DistributionGroupMember</w:t>
      </w:r>
      <w:proofErr w:type="spellEnd"/>
    </w:p>
    <w:p w14:paraId="15BC5AD2" w14:textId="77777777" w:rsidR="00E56B69" w:rsidRDefault="00E56B69" w:rsidP="00E56B69">
      <w:pPr>
        <w:ind w:left="720"/>
      </w:pPr>
      <w:r>
        <w:tab/>
        <w:t>Id</w:t>
      </w:r>
    </w:p>
    <w:p w14:paraId="75F4E22F" w14:textId="12017198" w:rsidR="00E56B69" w:rsidRDefault="00E56B69" w:rsidP="00E56B69">
      <w:pPr>
        <w:ind w:left="720"/>
      </w:pPr>
      <w:r>
        <w:tab/>
      </w:r>
      <w:proofErr w:type="spellStart"/>
      <w:r>
        <w:t>GroupName</w:t>
      </w:r>
      <w:proofErr w:type="spellEnd"/>
    </w:p>
    <w:p w14:paraId="4E96123F" w14:textId="01395281" w:rsidR="00E56B69" w:rsidRDefault="00E56B69" w:rsidP="00E56B69">
      <w:pPr>
        <w:ind w:left="720"/>
      </w:pPr>
      <w:r>
        <w:tab/>
      </w:r>
      <w:proofErr w:type="spellStart"/>
      <w:r>
        <w:t>Onyen</w:t>
      </w:r>
      <w:proofErr w:type="spellEnd"/>
    </w:p>
    <w:p w14:paraId="5CAA02C6" w14:textId="3A2C7F36" w:rsidR="00E56B69" w:rsidRDefault="00E56B69" w:rsidP="00E56B69">
      <w:pPr>
        <w:ind w:left="720"/>
      </w:pPr>
      <w:r>
        <w:tab/>
      </w:r>
      <w:proofErr w:type="spellStart"/>
      <w:r>
        <w:t>UserPrincipalName</w:t>
      </w:r>
      <w:proofErr w:type="spellEnd"/>
    </w:p>
    <w:p w14:paraId="58191042" w14:textId="1DC12E90" w:rsidR="00E56B69" w:rsidRDefault="00E56B69" w:rsidP="00E56B69">
      <w:pPr>
        <w:ind w:left="720"/>
      </w:pPr>
      <w:r>
        <w:tab/>
      </w:r>
    </w:p>
    <w:p w14:paraId="11C07E9B" w14:textId="08FADF63" w:rsidR="00E56B69" w:rsidRDefault="00E56B69" w:rsidP="00E56B69">
      <w:pPr>
        <w:ind w:left="720"/>
      </w:pPr>
      <w:r>
        <w:t xml:space="preserve">Entity: </w:t>
      </w:r>
      <w:proofErr w:type="spellStart"/>
      <w:r>
        <w:t>MFAStatus</w:t>
      </w:r>
      <w:proofErr w:type="spellEnd"/>
    </w:p>
    <w:p w14:paraId="20C5CA1D" w14:textId="77777777" w:rsidR="00E56B69" w:rsidRDefault="00E56B69" w:rsidP="00E56B69">
      <w:pPr>
        <w:ind w:left="720"/>
      </w:pPr>
      <w:r>
        <w:tab/>
        <w:t>Id</w:t>
      </w:r>
    </w:p>
    <w:p w14:paraId="5EE79127" w14:textId="7DA8EF6A" w:rsidR="00E56B69" w:rsidRDefault="00E56B69" w:rsidP="00E56B69">
      <w:pPr>
        <w:ind w:left="720"/>
      </w:pPr>
      <w:r>
        <w:tab/>
      </w:r>
      <w:proofErr w:type="spellStart"/>
      <w:r>
        <w:t>Onyen</w:t>
      </w:r>
      <w:proofErr w:type="spellEnd"/>
    </w:p>
    <w:p w14:paraId="5FFF22F3" w14:textId="77777777" w:rsidR="00E56B69" w:rsidRDefault="00E56B69" w:rsidP="00E56B69">
      <w:pPr>
        <w:ind w:left="720"/>
      </w:pPr>
      <w:r>
        <w:tab/>
      </w:r>
      <w:proofErr w:type="spellStart"/>
      <w:r>
        <w:t>UserPrincipalName</w:t>
      </w:r>
      <w:proofErr w:type="spellEnd"/>
    </w:p>
    <w:p w14:paraId="62FE9069" w14:textId="764B9246" w:rsidR="00E56B69" w:rsidRDefault="00E56B69" w:rsidP="00E56B69">
      <w:pPr>
        <w:ind w:left="720"/>
      </w:pPr>
      <w:r>
        <w:tab/>
      </w:r>
      <w:proofErr w:type="spellStart"/>
      <w:r>
        <w:t>DisplayName</w:t>
      </w:r>
      <w:proofErr w:type="spellEnd"/>
    </w:p>
    <w:p w14:paraId="4C378E9A" w14:textId="0EEA7547" w:rsidR="00E56B69" w:rsidRDefault="00E56B69" w:rsidP="00E56B69">
      <w:pPr>
        <w:ind w:left="720"/>
      </w:pPr>
      <w:r>
        <w:tab/>
        <w:t>Status</w:t>
      </w:r>
    </w:p>
    <w:p w14:paraId="4A78949F" w14:textId="04131275" w:rsidR="00E56B69" w:rsidRDefault="00E56B69" w:rsidP="00E56B69">
      <w:pPr>
        <w:ind w:left="720"/>
      </w:pPr>
      <w:r>
        <w:tab/>
      </w:r>
      <w:proofErr w:type="spellStart"/>
      <w:r>
        <w:t>NewStatus</w:t>
      </w:r>
      <w:proofErr w:type="spellEnd"/>
    </w:p>
    <w:p w14:paraId="6AB7D410" w14:textId="294F678B" w:rsidR="00E56B69" w:rsidRDefault="00E56B69" w:rsidP="00E56B69">
      <w:pPr>
        <w:ind w:left="720"/>
      </w:pPr>
      <w:r>
        <w:tab/>
      </w:r>
    </w:p>
    <w:p w14:paraId="63B269EB" w14:textId="3825D146" w:rsidR="007B7BBF" w:rsidRDefault="00E56B69" w:rsidP="00E56B69">
      <w:pPr>
        <w:ind w:left="720"/>
      </w:pPr>
      <w:r>
        <w:t>Entity: Provisioning</w:t>
      </w:r>
    </w:p>
    <w:p w14:paraId="1DDA319D" w14:textId="01AC533B" w:rsidR="00E56B69" w:rsidRDefault="00E56B69" w:rsidP="00E56B69">
      <w:pPr>
        <w:ind w:left="720"/>
      </w:pPr>
      <w:r>
        <w:tab/>
      </w:r>
      <w:proofErr w:type="spellStart"/>
      <w:r>
        <w:t>JobType</w:t>
      </w:r>
      <w:proofErr w:type="spellEnd"/>
    </w:p>
    <w:p w14:paraId="4B01A10D" w14:textId="7FFEFF54" w:rsidR="00E56B69" w:rsidRDefault="00E56B69" w:rsidP="00E56B69">
      <w:pPr>
        <w:ind w:left="720"/>
      </w:pPr>
      <w:r>
        <w:tab/>
      </w:r>
      <w:proofErr w:type="spellStart"/>
      <w:r>
        <w:t>Onyen</w:t>
      </w:r>
      <w:proofErr w:type="spellEnd"/>
    </w:p>
    <w:p w14:paraId="4C9EB7D3" w14:textId="34201829" w:rsidR="00E56B69" w:rsidRDefault="00E56B69" w:rsidP="00E56B69">
      <w:pPr>
        <w:ind w:left="720"/>
      </w:pPr>
      <w:r>
        <w:tab/>
      </w:r>
      <w:proofErr w:type="spellStart"/>
      <w:r>
        <w:t>SubmittedDate</w:t>
      </w:r>
      <w:proofErr w:type="spellEnd"/>
    </w:p>
    <w:p w14:paraId="323B9DC3" w14:textId="7EE65F68" w:rsidR="00E56B69" w:rsidRDefault="00E56B69" w:rsidP="00E56B69">
      <w:pPr>
        <w:ind w:left="720"/>
      </w:pPr>
      <w:r>
        <w:tab/>
      </w:r>
      <w:proofErr w:type="spellStart"/>
      <w:r>
        <w:t>MailboxType</w:t>
      </w:r>
      <w:proofErr w:type="spellEnd"/>
    </w:p>
    <w:p w14:paraId="66E7147C" w14:textId="5126EE92" w:rsidR="00E56B69" w:rsidRDefault="00E56B69" w:rsidP="00E56B69">
      <w:pPr>
        <w:ind w:left="720"/>
      </w:pPr>
      <w:r>
        <w:tab/>
        <w:t>Status</w:t>
      </w:r>
    </w:p>
    <w:p w14:paraId="744D363E" w14:textId="1F11B171" w:rsidR="00E56B69" w:rsidRDefault="00E56B69" w:rsidP="00E56B69">
      <w:pPr>
        <w:ind w:left="720"/>
      </w:pPr>
      <w:r>
        <w:tab/>
      </w:r>
      <w:proofErr w:type="spellStart"/>
      <w:r>
        <w:t>StatusDetail</w:t>
      </w:r>
      <w:proofErr w:type="spellEnd"/>
    </w:p>
    <w:p w14:paraId="0F7F3B46" w14:textId="0C91CFF3" w:rsidR="00E56B69" w:rsidRDefault="00E56B69" w:rsidP="00E56B69">
      <w:pPr>
        <w:ind w:left="720"/>
      </w:pPr>
      <w:r>
        <w:tab/>
      </w:r>
      <w:proofErr w:type="spellStart"/>
      <w:r>
        <w:t>ScheduledDate</w:t>
      </w:r>
      <w:proofErr w:type="spellEnd"/>
    </w:p>
    <w:p w14:paraId="4B9E222C" w14:textId="55BFA858" w:rsidR="00E56B69" w:rsidRDefault="00E56B69" w:rsidP="00E56B69">
      <w:pPr>
        <w:ind w:left="720"/>
      </w:pPr>
      <w:r>
        <w:tab/>
      </w:r>
      <w:proofErr w:type="spellStart"/>
      <w:r>
        <w:t>CreateDate</w:t>
      </w:r>
      <w:proofErr w:type="spellEnd"/>
    </w:p>
    <w:p w14:paraId="3C66FB33" w14:textId="7A1575F7" w:rsidR="00E56B69" w:rsidRDefault="00E56B69" w:rsidP="00E56B69">
      <w:pPr>
        <w:ind w:left="720"/>
      </w:pPr>
      <w:r>
        <w:tab/>
      </w:r>
      <w:proofErr w:type="spellStart"/>
      <w:r>
        <w:t>SubmittedBy</w:t>
      </w:r>
      <w:proofErr w:type="spellEnd"/>
    </w:p>
    <w:p w14:paraId="245B7679" w14:textId="67167EAF" w:rsidR="00E56B69" w:rsidRDefault="00E56B69" w:rsidP="00E56B69">
      <w:pPr>
        <w:ind w:left="720"/>
      </w:pPr>
      <w:r>
        <w:tab/>
      </w:r>
      <w:proofErr w:type="spellStart"/>
      <w:r>
        <w:t>NotifiedDate</w:t>
      </w:r>
      <w:proofErr w:type="spellEnd"/>
    </w:p>
    <w:p w14:paraId="5F17DB96" w14:textId="63F02199" w:rsidR="00E56B69" w:rsidRDefault="00E56B69" w:rsidP="007D7EE9">
      <w:r>
        <w:tab/>
      </w:r>
    </w:p>
    <w:p w14:paraId="5331D958" w14:textId="77777777" w:rsidR="00E56B69" w:rsidRDefault="00E56B69" w:rsidP="00E56B69"/>
    <w:p w14:paraId="3A6BDF68" w14:textId="52113C2F" w:rsidR="00E56B69" w:rsidRDefault="00E56B69" w:rsidP="00E56B69">
      <w:pPr>
        <w:pStyle w:val="Heading3"/>
      </w:pPr>
      <w:proofErr w:type="spellStart"/>
      <w:r>
        <w:t>DAL.Data.API</w:t>
      </w:r>
      <w:proofErr w:type="spellEnd"/>
      <w:r>
        <w:t xml:space="preserve"> – </w:t>
      </w:r>
      <w:proofErr w:type="spellStart"/>
      <w:r>
        <w:t>Lyris</w:t>
      </w:r>
      <w:proofErr w:type="spellEnd"/>
    </w:p>
    <w:p w14:paraId="7A3EB794" w14:textId="11C57704" w:rsidR="00E56B69" w:rsidRDefault="00E56B69" w:rsidP="00E56B69">
      <w:pPr>
        <w:ind w:left="720"/>
        <w:rPr>
          <w:lang w:eastAsia="en-AU"/>
        </w:rPr>
      </w:pPr>
      <w:r>
        <w:rPr>
          <w:lang w:eastAsia="en-AU"/>
        </w:rPr>
        <w:t xml:space="preserve">Entity: </w:t>
      </w:r>
      <w:proofErr w:type="spellStart"/>
      <w:r w:rsidR="00CA7E76">
        <w:rPr>
          <w:lang w:eastAsia="en-AU"/>
        </w:rPr>
        <w:t>DormantList</w:t>
      </w:r>
      <w:proofErr w:type="spellEnd"/>
    </w:p>
    <w:p w14:paraId="5F738CCC" w14:textId="2357DFA3" w:rsidR="00CA7E76" w:rsidRDefault="00CA7E76" w:rsidP="00E56B69">
      <w:pPr>
        <w:ind w:left="720"/>
        <w:rPr>
          <w:lang w:eastAsia="en-AU"/>
        </w:rPr>
      </w:pPr>
      <w:r>
        <w:rPr>
          <w:lang w:eastAsia="en-AU"/>
        </w:rPr>
        <w:tab/>
        <w:t>ID</w:t>
      </w:r>
    </w:p>
    <w:p w14:paraId="7D2B3093" w14:textId="4B7D6E0A" w:rsidR="00CA7E76" w:rsidRDefault="00CA7E76" w:rsidP="00E56B69">
      <w:pPr>
        <w:ind w:left="720"/>
        <w:rPr>
          <w:lang w:eastAsia="en-AU"/>
        </w:rPr>
      </w:pPr>
      <w:r>
        <w:rPr>
          <w:lang w:eastAsia="en-AU"/>
        </w:rPr>
        <w:tab/>
      </w:r>
      <w:proofErr w:type="spellStart"/>
      <w:r>
        <w:rPr>
          <w:lang w:eastAsia="en-AU"/>
        </w:rPr>
        <w:t>ListName</w:t>
      </w:r>
      <w:proofErr w:type="spellEnd"/>
    </w:p>
    <w:p w14:paraId="3963FA13" w14:textId="39CDBC37" w:rsidR="00CA7E76" w:rsidRDefault="00CA7E76" w:rsidP="00E56B69">
      <w:pPr>
        <w:ind w:left="720"/>
        <w:rPr>
          <w:lang w:eastAsia="en-AU"/>
        </w:rPr>
      </w:pPr>
      <w:r>
        <w:rPr>
          <w:lang w:eastAsia="en-AU"/>
        </w:rPr>
        <w:tab/>
      </w:r>
      <w:proofErr w:type="spellStart"/>
      <w:r>
        <w:rPr>
          <w:lang w:eastAsia="en-AU"/>
        </w:rPr>
        <w:t>IsDormant</w:t>
      </w:r>
      <w:proofErr w:type="spellEnd"/>
    </w:p>
    <w:p w14:paraId="34263BB7" w14:textId="576C3FCC" w:rsidR="00CA7E76" w:rsidRDefault="00CA7E76" w:rsidP="00E56B69">
      <w:pPr>
        <w:ind w:left="720"/>
        <w:rPr>
          <w:lang w:eastAsia="en-AU"/>
        </w:rPr>
      </w:pPr>
      <w:r>
        <w:rPr>
          <w:lang w:eastAsia="en-AU"/>
        </w:rPr>
        <w:tab/>
      </w:r>
      <w:proofErr w:type="spellStart"/>
      <w:r>
        <w:rPr>
          <w:lang w:eastAsia="en-AU"/>
        </w:rPr>
        <w:t>IsRenewed</w:t>
      </w:r>
      <w:proofErr w:type="spellEnd"/>
    </w:p>
    <w:p w14:paraId="3B4B6B9D" w14:textId="4D583458" w:rsidR="00CA7E76" w:rsidRDefault="00CA7E76" w:rsidP="00E56B69">
      <w:pPr>
        <w:ind w:left="720"/>
        <w:rPr>
          <w:lang w:eastAsia="en-AU"/>
        </w:rPr>
      </w:pPr>
      <w:r>
        <w:rPr>
          <w:lang w:eastAsia="en-AU"/>
        </w:rPr>
        <w:lastRenderedPageBreak/>
        <w:tab/>
      </w:r>
      <w:proofErr w:type="spellStart"/>
      <w:r>
        <w:rPr>
          <w:lang w:eastAsia="en-AU"/>
        </w:rPr>
        <w:t>IsNotified</w:t>
      </w:r>
      <w:proofErr w:type="spellEnd"/>
    </w:p>
    <w:p w14:paraId="72C6BD47" w14:textId="7DE4BA08" w:rsidR="00CA7E76" w:rsidRDefault="00CA7E76" w:rsidP="00E56B69">
      <w:pPr>
        <w:ind w:left="720"/>
        <w:rPr>
          <w:lang w:eastAsia="en-AU"/>
        </w:rPr>
      </w:pPr>
      <w:r>
        <w:rPr>
          <w:lang w:eastAsia="en-AU"/>
        </w:rPr>
        <w:tab/>
      </w:r>
      <w:proofErr w:type="spellStart"/>
      <w:r>
        <w:rPr>
          <w:lang w:eastAsia="en-AU"/>
        </w:rPr>
        <w:t>IsDeleted</w:t>
      </w:r>
      <w:proofErr w:type="spellEnd"/>
    </w:p>
    <w:p w14:paraId="66D11377" w14:textId="7806B502" w:rsidR="00CA7E76" w:rsidRDefault="00CA7E76" w:rsidP="00E56B69">
      <w:pPr>
        <w:ind w:left="720"/>
        <w:rPr>
          <w:lang w:eastAsia="en-AU"/>
        </w:rPr>
      </w:pPr>
      <w:r>
        <w:rPr>
          <w:lang w:eastAsia="en-AU"/>
        </w:rPr>
        <w:tab/>
      </w:r>
      <w:proofErr w:type="spellStart"/>
      <w:r>
        <w:rPr>
          <w:lang w:eastAsia="en-AU"/>
        </w:rPr>
        <w:t>FromNotifiedDate</w:t>
      </w:r>
      <w:proofErr w:type="spellEnd"/>
    </w:p>
    <w:p w14:paraId="7130CBC8" w14:textId="08E0F4CF" w:rsidR="00CA7E76" w:rsidRDefault="00CA7E76" w:rsidP="00E56B69">
      <w:pPr>
        <w:ind w:left="720"/>
        <w:rPr>
          <w:lang w:eastAsia="en-AU"/>
        </w:rPr>
      </w:pPr>
      <w:r>
        <w:rPr>
          <w:lang w:eastAsia="en-AU"/>
        </w:rPr>
        <w:tab/>
      </w:r>
      <w:proofErr w:type="spellStart"/>
      <w:r>
        <w:rPr>
          <w:lang w:eastAsia="en-AU"/>
        </w:rPr>
        <w:t>SubscriberEmail</w:t>
      </w:r>
      <w:proofErr w:type="spellEnd"/>
    </w:p>
    <w:p w14:paraId="391C5123" w14:textId="6DBE8D92" w:rsidR="00CA7E76" w:rsidRDefault="00CA7E76" w:rsidP="00E56B69">
      <w:pPr>
        <w:ind w:left="720"/>
        <w:rPr>
          <w:lang w:eastAsia="en-AU"/>
        </w:rPr>
      </w:pPr>
      <w:r>
        <w:rPr>
          <w:lang w:eastAsia="en-AU"/>
        </w:rPr>
        <w:tab/>
      </w:r>
      <w:proofErr w:type="spellStart"/>
      <w:r>
        <w:rPr>
          <w:lang w:eastAsia="en-AU"/>
        </w:rPr>
        <w:t>IsAdmin</w:t>
      </w:r>
      <w:proofErr w:type="spellEnd"/>
    </w:p>
    <w:p w14:paraId="5124041C" w14:textId="4A58A83B" w:rsidR="00CA7E76" w:rsidRPr="00E56B69" w:rsidRDefault="00CA7E76" w:rsidP="00E56B69">
      <w:pPr>
        <w:ind w:left="720"/>
        <w:rPr>
          <w:lang w:eastAsia="en-AU"/>
        </w:rPr>
      </w:pPr>
      <w:r>
        <w:rPr>
          <w:lang w:eastAsia="en-AU"/>
        </w:rPr>
        <w:tab/>
      </w:r>
    </w:p>
    <w:p w14:paraId="218700AE" w14:textId="3152FF2C" w:rsidR="00E56B69" w:rsidRDefault="00CA7E76" w:rsidP="007D7EE9">
      <w:r>
        <w:tab/>
        <w:t xml:space="preserve">Entity: </w:t>
      </w:r>
      <w:proofErr w:type="spellStart"/>
      <w:r>
        <w:t>Deletetion</w:t>
      </w:r>
      <w:proofErr w:type="spellEnd"/>
    </w:p>
    <w:p w14:paraId="58141007" w14:textId="48177668" w:rsidR="00CA7E76" w:rsidRDefault="00CA7E76" w:rsidP="007D7EE9">
      <w:r>
        <w:tab/>
      </w:r>
      <w:r>
        <w:tab/>
      </w:r>
      <w:proofErr w:type="spellStart"/>
      <w:r>
        <w:t>ListName</w:t>
      </w:r>
      <w:proofErr w:type="spellEnd"/>
    </w:p>
    <w:p w14:paraId="40C45C58" w14:textId="20FF24B2" w:rsidR="00CA7E76" w:rsidRDefault="00CA7E76" w:rsidP="007D7EE9">
      <w:r>
        <w:tab/>
      </w:r>
      <w:r>
        <w:tab/>
      </w:r>
      <w:proofErr w:type="spellStart"/>
      <w:r>
        <w:t>DeleteDate</w:t>
      </w:r>
      <w:proofErr w:type="spellEnd"/>
    </w:p>
    <w:p w14:paraId="7729FDEB" w14:textId="4580DC7C" w:rsidR="00CA7E76" w:rsidRDefault="00CA7E76" w:rsidP="007D7EE9">
      <w:r>
        <w:tab/>
      </w:r>
      <w:r>
        <w:tab/>
      </w:r>
      <w:proofErr w:type="spellStart"/>
      <w:r>
        <w:t>CreateDate</w:t>
      </w:r>
      <w:proofErr w:type="spellEnd"/>
    </w:p>
    <w:p w14:paraId="36B47F35" w14:textId="02286E98" w:rsidR="00CA7E76" w:rsidRDefault="00CA7E76" w:rsidP="007D7EE9">
      <w:r>
        <w:tab/>
      </w:r>
      <w:r>
        <w:tab/>
      </w:r>
      <w:proofErr w:type="spellStart"/>
      <w:r>
        <w:t>LastLogged</w:t>
      </w:r>
      <w:proofErr w:type="spellEnd"/>
    </w:p>
    <w:p w14:paraId="379249DD" w14:textId="77777777" w:rsidR="00CA7E76" w:rsidRDefault="00CA7E76" w:rsidP="007D7EE9"/>
    <w:p w14:paraId="64275F62" w14:textId="162D530E" w:rsidR="00CA7E76" w:rsidRDefault="00CA7E76" w:rsidP="007D7EE9">
      <w:r>
        <w:tab/>
        <w:t xml:space="preserve">Entity: </w:t>
      </w:r>
      <w:proofErr w:type="spellStart"/>
      <w:r>
        <w:t>SubscriberDump</w:t>
      </w:r>
      <w:proofErr w:type="spellEnd"/>
    </w:p>
    <w:p w14:paraId="63D80D8F" w14:textId="00C506A6" w:rsidR="00CA7E76" w:rsidRDefault="00CA7E76" w:rsidP="007D7EE9">
      <w:r>
        <w:tab/>
      </w:r>
      <w:r>
        <w:tab/>
      </w:r>
      <w:proofErr w:type="spellStart"/>
      <w:r>
        <w:t>ListName</w:t>
      </w:r>
      <w:proofErr w:type="spellEnd"/>
    </w:p>
    <w:p w14:paraId="21A2E201" w14:textId="3DA91D94" w:rsidR="00CA7E76" w:rsidRDefault="00CA7E76" w:rsidP="007D7EE9">
      <w:r>
        <w:tab/>
      </w:r>
      <w:r>
        <w:tab/>
      </w:r>
      <w:proofErr w:type="spellStart"/>
      <w:r>
        <w:t>SubscriberEmail</w:t>
      </w:r>
      <w:proofErr w:type="spellEnd"/>
    </w:p>
    <w:p w14:paraId="2384EDF2" w14:textId="60DEFD32" w:rsidR="00CA7E76" w:rsidRDefault="00CA7E76" w:rsidP="007D7EE9">
      <w:r>
        <w:tab/>
      </w:r>
      <w:r>
        <w:tab/>
      </w:r>
      <w:proofErr w:type="spellStart"/>
      <w:r>
        <w:t>IsListAdmin</w:t>
      </w:r>
      <w:proofErr w:type="spellEnd"/>
    </w:p>
    <w:p w14:paraId="692F911D" w14:textId="5585F7C0" w:rsidR="00CA7E76" w:rsidRDefault="00CA7E76" w:rsidP="007D7EE9">
      <w:r>
        <w:tab/>
      </w:r>
      <w:r>
        <w:tab/>
      </w:r>
      <w:proofErr w:type="spellStart"/>
      <w:r>
        <w:t>ModifiedDate</w:t>
      </w:r>
      <w:proofErr w:type="spellEnd"/>
    </w:p>
    <w:p w14:paraId="0F7E6336" w14:textId="77777777" w:rsidR="00CA7E76" w:rsidRDefault="00CA7E76" w:rsidP="007D7EE9"/>
    <w:p w14:paraId="0165A582" w14:textId="2D94A34A" w:rsidR="00CA7E76" w:rsidRDefault="00CA7E76" w:rsidP="00CA7E76">
      <w:pPr>
        <w:pStyle w:val="Heading3"/>
      </w:pPr>
      <w:proofErr w:type="spellStart"/>
      <w:r>
        <w:t>DAL.Data.API</w:t>
      </w:r>
      <w:proofErr w:type="spellEnd"/>
      <w:r>
        <w:t xml:space="preserve"> – Office365</w:t>
      </w:r>
    </w:p>
    <w:p w14:paraId="3E03A9C4" w14:textId="04CD940C" w:rsidR="00CA7E76" w:rsidRDefault="0019676C" w:rsidP="0019676C">
      <w:pPr>
        <w:ind w:left="720"/>
        <w:rPr>
          <w:lang w:eastAsia="en-AU"/>
        </w:rPr>
      </w:pPr>
      <w:r>
        <w:rPr>
          <w:lang w:eastAsia="en-AU"/>
        </w:rPr>
        <w:t xml:space="preserve">Entity: </w:t>
      </w:r>
      <w:proofErr w:type="spellStart"/>
      <w:r>
        <w:rPr>
          <w:lang w:eastAsia="en-AU"/>
        </w:rPr>
        <w:t>MfaUser</w:t>
      </w:r>
      <w:proofErr w:type="spellEnd"/>
    </w:p>
    <w:p w14:paraId="5DB54435" w14:textId="220C2894" w:rsidR="0019676C" w:rsidRDefault="0019676C" w:rsidP="0019676C">
      <w:pPr>
        <w:ind w:left="720"/>
        <w:rPr>
          <w:lang w:eastAsia="en-AU"/>
        </w:rPr>
      </w:pPr>
      <w:r>
        <w:rPr>
          <w:lang w:eastAsia="en-AU"/>
        </w:rPr>
        <w:tab/>
        <w:t>ID</w:t>
      </w:r>
    </w:p>
    <w:p w14:paraId="477D7B00" w14:textId="2CB68EC5" w:rsidR="0019676C" w:rsidRDefault="0019676C" w:rsidP="0019676C">
      <w:pPr>
        <w:ind w:left="720"/>
        <w:rPr>
          <w:lang w:eastAsia="en-AU"/>
        </w:rPr>
      </w:pPr>
      <w:r>
        <w:rPr>
          <w:lang w:eastAsia="en-AU"/>
        </w:rPr>
        <w:tab/>
        <w:t>UID</w:t>
      </w:r>
    </w:p>
    <w:p w14:paraId="6998F9DD" w14:textId="140093E9" w:rsidR="0019676C" w:rsidRDefault="0019676C" w:rsidP="0019676C">
      <w:pPr>
        <w:ind w:left="720"/>
        <w:rPr>
          <w:lang w:eastAsia="en-AU"/>
        </w:rPr>
      </w:pPr>
      <w:r>
        <w:rPr>
          <w:lang w:eastAsia="en-AU"/>
        </w:rPr>
        <w:tab/>
        <w:t>PID</w:t>
      </w:r>
    </w:p>
    <w:p w14:paraId="7537086A" w14:textId="1B4C96FF" w:rsidR="0019676C" w:rsidRDefault="0019676C" w:rsidP="0019676C">
      <w:pPr>
        <w:ind w:left="720"/>
        <w:rPr>
          <w:lang w:eastAsia="en-AU"/>
        </w:rPr>
      </w:pPr>
      <w:r>
        <w:rPr>
          <w:lang w:eastAsia="en-AU"/>
        </w:rPr>
        <w:tab/>
      </w:r>
      <w:proofErr w:type="spellStart"/>
      <w:r>
        <w:rPr>
          <w:lang w:eastAsia="en-AU"/>
        </w:rPr>
        <w:t>DisplayName</w:t>
      </w:r>
      <w:proofErr w:type="spellEnd"/>
    </w:p>
    <w:p w14:paraId="10E0CE07" w14:textId="2B1EEAA2" w:rsidR="0019676C" w:rsidRDefault="0019676C" w:rsidP="0019676C">
      <w:pPr>
        <w:ind w:left="720"/>
        <w:rPr>
          <w:lang w:eastAsia="en-AU"/>
        </w:rPr>
      </w:pPr>
      <w:r>
        <w:rPr>
          <w:lang w:eastAsia="en-AU"/>
        </w:rPr>
        <w:tab/>
      </w:r>
      <w:proofErr w:type="spellStart"/>
      <w:r>
        <w:rPr>
          <w:lang w:eastAsia="en-AU"/>
        </w:rPr>
        <w:t>MFAEnabled</w:t>
      </w:r>
      <w:proofErr w:type="spellEnd"/>
    </w:p>
    <w:p w14:paraId="4B08C94A" w14:textId="4A15D582" w:rsidR="0019676C" w:rsidRDefault="0019676C" w:rsidP="0019676C">
      <w:pPr>
        <w:ind w:left="720"/>
        <w:rPr>
          <w:lang w:eastAsia="en-AU"/>
        </w:rPr>
      </w:pPr>
      <w:r>
        <w:rPr>
          <w:lang w:eastAsia="en-AU"/>
        </w:rPr>
        <w:tab/>
      </w:r>
      <w:proofErr w:type="spellStart"/>
      <w:r>
        <w:rPr>
          <w:lang w:eastAsia="en-AU"/>
        </w:rPr>
        <w:t>MFAExemptBeginDate</w:t>
      </w:r>
      <w:proofErr w:type="spellEnd"/>
    </w:p>
    <w:p w14:paraId="6DC2F1A5" w14:textId="0FB616EB" w:rsidR="0019676C" w:rsidRPr="00CA7E76" w:rsidRDefault="0019676C" w:rsidP="0019676C">
      <w:pPr>
        <w:ind w:left="720"/>
        <w:rPr>
          <w:lang w:eastAsia="en-AU"/>
        </w:rPr>
      </w:pPr>
      <w:r>
        <w:rPr>
          <w:lang w:eastAsia="en-AU"/>
        </w:rPr>
        <w:tab/>
      </w:r>
      <w:proofErr w:type="spellStart"/>
      <w:r>
        <w:rPr>
          <w:lang w:eastAsia="en-AU"/>
        </w:rPr>
        <w:t>MFAExemptEndDate</w:t>
      </w:r>
      <w:proofErr w:type="spellEnd"/>
    </w:p>
    <w:p w14:paraId="78E843A8" w14:textId="147A0667" w:rsidR="00CA7E76" w:rsidRDefault="0019676C" w:rsidP="00CA7E76">
      <w:pPr>
        <w:ind w:left="720"/>
      </w:pPr>
      <w:r>
        <w:tab/>
        <w:t>Reason</w:t>
      </w:r>
    </w:p>
    <w:p w14:paraId="00F6BB3F" w14:textId="7F7A5E54" w:rsidR="0019676C" w:rsidRDefault="0019676C" w:rsidP="00CA7E76">
      <w:pPr>
        <w:ind w:left="720"/>
      </w:pPr>
      <w:r>
        <w:tab/>
      </w:r>
      <w:proofErr w:type="spellStart"/>
      <w:r>
        <w:t>IncidentNumber</w:t>
      </w:r>
      <w:proofErr w:type="spellEnd"/>
    </w:p>
    <w:p w14:paraId="3BF80D9A" w14:textId="7348C70E" w:rsidR="00ED6520" w:rsidRDefault="00ED6520" w:rsidP="00FD7C46">
      <w:pPr>
        <w:pStyle w:val="Heading3"/>
      </w:pPr>
      <w:bookmarkStart w:id="479" w:name="_Toc494184317"/>
      <w:r>
        <w:t xml:space="preserve">Role Mapping </w:t>
      </w:r>
      <w:r w:rsidR="00816921">
        <w:t>/ Access Restrictions</w:t>
      </w:r>
      <w:bookmarkEnd w:id="479"/>
    </w:p>
    <w:tbl>
      <w:tblPr>
        <w:tblW w:w="10209" w:type="dxa"/>
        <w:tblInd w:w="22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479"/>
        <w:gridCol w:w="4775"/>
        <w:gridCol w:w="3955"/>
      </w:tblGrid>
      <w:tr w:rsidR="00AB0BF7" w:rsidRPr="00AD2DAC" w14:paraId="6E09172A" w14:textId="77777777" w:rsidTr="00F31CBC">
        <w:trPr>
          <w:tblHeader/>
        </w:trPr>
        <w:tc>
          <w:tcPr>
            <w:tcW w:w="1479" w:type="dxa"/>
            <w:shd w:val="clear" w:color="auto" w:fill="DDD9C3"/>
          </w:tcPr>
          <w:p w14:paraId="785597CA" w14:textId="4E5A979F" w:rsidR="00AB0BF7" w:rsidRPr="00AD2DAC" w:rsidRDefault="00AB0BF7" w:rsidP="00ED6520">
            <w:r>
              <w:t>App Section</w:t>
            </w:r>
          </w:p>
        </w:tc>
        <w:tc>
          <w:tcPr>
            <w:tcW w:w="4775" w:type="dxa"/>
            <w:shd w:val="clear" w:color="auto" w:fill="DDD9C3"/>
          </w:tcPr>
          <w:p w14:paraId="3C8AA2BC" w14:textId="77777777" w:rsidR="00AB0BF7" w:rsidRDefault="00AB0BF7" w:rsidP="00ED6520">
            <w:r>
              <w:t>Role</w:t>
            </w:r>
          </w:p>
        </w:tc>
        <w:tc>
          <w:tcPr>
            <w:tcW w:w="3955" w:type="dxa"/>
            <w:shd w:val="clear" w:color="auto" w:fill="DDD9C3"/>
          </w:tcPr>
          <w:p w14:paraId="06AD144D" w14:textId="1BB12F8C" w:rsidR="00AB0BF7" w:rsidRDefault="00AB0BF7" w:rsidP="00ED6520">
            <w:r>
              <w:t>Restrictions</w:t>
            </w:r>
          </w:p>
        </w:tc>
      </w:tr>
      <w:tr w:rsidR="00AB0BF7" w:rsidRPr="00AD2DAC" w14:paraId="5A50DA4D" w14:textId="77777777" w:rsidTr="00F31CBC">
        <w:tc>
          <w:tcPr>
            <w:tcW w:w="1479" w:type="dxa"/>
          </w:tcPr>
          <w:p w14:paraId="6DCA9AEB" w14:textId="5387DC0D" w:rsidR="00AB0BF7" w:rsidRDefault="00AB0BF7" w:rsidP="00ED6520">
            <w:r>
              <w:t>Home</w:t>
            </w:r>
          </w:p>
        </w:tc>
        <w:tc>
          <w:tcPr>
            <w:tcW w:w="4775" w:type="dxa"/>
          </w:tcPr>
          <w:p w14:paraId="57D39BD2" w14:textId="77777777" w:rsidR="00AB0BF7" w:rsidRDefault="00AB0BF7" w:rsidP="00ED6520">
            <w:r>
              <w:t>N/A</w:t>
            </w:r>
          </w:p>
        </w:tc>
        <w:tc>
          <w:tcPr>
            <w:tcW w:w="3955" w:type="dxa"/>
          </w:tcPr>
          <w:p w14:paraId="10A62289" w14:textId="4B069D76" w:rsidR="00AB0BF7" w:rsidRDefault="00AB0BF7" w:rsidP="00ED6520"/>
        </w:tc>
      </w:tr>
      <w:tr w:rsidR="00AB0BF7" w:rsidRPr="00AD2DAC" w14:paraId="4EEB88AE" w14:textId="77777777" w:rsidTr="00F31CBC">
        <w:tc>
          <w:tcPr>
            <w:tcW w:w="1479" w:type="dxa"/>
          </w:tcPr>
          <w:p w14:paraId="09B199CD" w14:textId="64480FE7" w:rsidR="00AB0BF7" w:rsidRDefault="00AB0BF7" w:rsidP="00ED6520">
            <w:r>
              <w:t>Dashboard</w:t>
            </w:r>
          </w:p>
        </w:tc>
        <w:tc>
          <w:tcPr>
            <w:tcW w:w="4775" w:type="dxa"/>
          </w:tcPr>
          <w:p w14:paraId="77C6D368" w14:textId="77777777" w:rsidR="00AB0BF7" w:rsidRDefault="00AB0BF7" w:rsidP="00ED6520">
            <w:r>
              <w:t>N/A</w:t>
            </w:r>
          </w:p>
        </w:tc>
        <w:tc>
          <w:tcPr>
            <w:tcW w:w="3955" w:type="dxa"/>
          </w:tcPr>
          <w:p w14:paraId="7D660C1C" w14:textId="79922C9F" w:rsidR="00AB0BF7" w:rsidRDefault="00AB0BF7" w:rsidP="00ED6520"/>
        </w:tc>
      </w:tr>
      <w:tr w:rsidR="00AB0BF7" w:rsidRPr="00AD2DAC" w14:paraId="4B6E0E6E" w14:textId="77777777" w:rsidTr="00F31CBC">
        <w:tc>
          <w:tcPr>
            <w:tcW w:w="1479" w:type="dxa"/>
          </w:tcPr>
          <w:p w14:paraId="7776CFC8" w14:textId="6C49231F" w:rsidR="00AB0BF7" w:rsidRDefault="00AB0BF7" w:rsidP="00ED6520">
            <w:r>
              <w:t>List Manager</w:t>
            </w:r>
          </w:p>
        </w:tc>
        <w:tc>
          <w:tcPr>
            <w:tcW w:w="4775" w:type="dxa"/>
          </w:tcPr>
          <w:p w14:paraId="41BC5F5C" w14:textId="77777777" w:rsidR="00AB0BF7" w:rsidRDefault="00AB0BF7" w:rsidP="00ED6520">
            <w:r w:rsidRPr="00AB0BF7">
              <w:t>ITS_WSP-Tools-ListManager-Postmaster</w:t>
            </w:r>
          </w:p>
        </w:tc>
        <w:tc>
          <w:tcPr>
            <w:tcW w:w="3955" w:type="dxa"/>
          </w:tcPr>
          <w:p w14:paraId="240E15FB" w14:textId="48F389B1" w:rsidR="00AB0BF7" w:rsidRDefault="00AB0BF7" w:rsidP="00ED6520">
            <w:r>
              <w:t>Postmaster Tools, List Deletions</w:t>
            </w:r>
          </w:p>
        </w:tc>
      </w:tr>
      <w:tr w:rsidR="00AB0BF7" w:rsidRPr="00AD2DAC" w14:paraId="04E03499" w14:textId="77777777" w:rsidTr="00F31CBC">
        <w:tc>
          <w:tcPr>
            <w:tcW w:w="1479" w:type="dxa"/>
          </w:tcPr>
          <w:p w14:paraId="6824E49E" w14:textId="34B75F39" w:rsidR="00AB0BF7" w:rsidRDefault="00AB0BF7" w:rsidP="00816921">
            <w:r>
              <w:t>Mass Mail</w:t>
            </w:r>
          </w:p>
        </w:tc>
        <w:tc>
          <w:tcPr>
            <w:tcW w:w="4775" w:type="dxa"/>
          </w:tcPr>
          <w:p w14:paraId="0143E2AA" w14:textId="77777777" w:rsidR="00AB0BF7" w:rsidRDefault="00AB0BF7" w:rsidP="00816921">
            <w:r>
              <w:t>N/A</w:t>
            </w:r>
          </w:p>
        </w:tc>
        <w:tc>
          <w:tcPr>
            <w:tcW w:w="3955" w:type="dxa"/>
          </w:tcPr>
          <w:p w14:paraId="6A63772F" w14:textId="537316F0" w:rsidR="00AB0BF7" w:rsidRDefault="00AB0BF7" w:rsidP="00816921"/>
        </w:tc>
      </w:tr>
      <w:tr w:rsidR="00AB0BF7" w:rsidRPr="00AD2DAC" w14:paraId="469724C8" w14:textId="77777777" w:rsidTr="00F31CBC">
        <w:tc>
          <w:tcPr>
            <w:tcW w:w="1479" w:type="dxa"/>
          </w:tcPr>
          <w:p w14:paraId="74064179" w14:textId="416B8CC9" w:rsidR="00AB0BF7" w:rsidRDefault="00AB0BF7" w:rsidP="00816921">
            <w:r>
              <w:t>Win Tools</w:t>
            </w:r>
          </w:p>
        </w:tc>
        <w:tc>
          <w:tcPr>
            <w:tcW w:w="4775" w:type="dxa"/>
          </w:tcPr>
          <w:p w14:paraId="7587E189" w14:textId="77777777" w:rsidR="00AB0BF7" w:rsidRDefault="00F31CBC" w:rsidP="00816921">
            <w:r w:rsidRPr="00F31CBC">
              <w:t>ITS_WSP-Tools-</w:t>
            </w:r>
            <w:proofErr w:type="spellStart"/>
            <w:r w:rsidRPr="00F31CBC">
              <w:t>AdminTools</w:t>
            </w:r>
            <w:proofErr w:type="spellEnd"/>
            <w:r w:rsidRPr="00F31CBC">
              <w:t>-Home</w:t>
            </w:r>
          </w:p>
          <w:p w14:paraId="4A0CF9EE" w14:textId="77777777" w:rsidR="00F31CBC" w:rsidRDefault="00F31CBC" w:rsidP="00816921">
            <w:r w:rsidRPr="00F31CBC">
              <w:t>ITS_WSP-Tools-</w:t>
            </w:r>
            <w:proofErr w:type="spellStart"/>
            <w:r w:rsidRPr="00F31CBC">
              <w:t>ADTools</w:t>
            </w:r>
            <w:proofErr w:type="spellEnd"/>
            <w:r w:rsidRPr="00F31CBC">
              <w:t>-Home</w:t>
            </w:r>
          </w:p>
          <w:p w14:paraId="12F6C974" w14:textId="77777777" w:rsidR="00F31CBC" w:rsidRDefault="00F31CBC" w:rsidP="00816921">
            <w:r w:rsidRPr="00F31CBC">
              <w:t>ITS_WSP-Tools-</w:t>
            </w:r>
            <w:proofErr w:type="spellStart"/>
            <w:r w:rsidRPr="00F31CBC">
              <w:t>ADTools</w:t>
            </w:r>
            <w:proofErr w:type="spellEnd"/>
            <w:r w:rsidRPr="00F31CBC">
              <w:t>-</w:t>
            </w:r>
            <w:proofErr w:type="spellStart"/>
            <w:r w:rsidRPr="00F31CBC">
              <w:t>AccountInfo</w:t>
            </w:r>
            <w:proofErr w:type="spellEnd"/>
          </w:p>
          <w:p w14:paraId="68EDC886" w14:textId="77777777" w:rsidR="00F31CBC" w:rsidRDefault="00F31CBC" w:rsidP="00816921">
            <w:r w:rsidRPr="00F31CBC">
              <w:t>ITS_WSP-Tools-</w:t>
            </w:r>
            <w:proofErr w:type="spellStart"/>
            <w:r w:rsidRPr="00F31CBC">
              <w:t>ADTools</w:t>
            </w:r>
            <w:proofErr w:type="spellEnd"/>
            <w:r w:rsidRPr="00F31CBC">
              <w:t>-</w:t>
            </w:r>
            <w:proofErr w:type="spellStart"/>
            <w:r w:rsidRPr="00F31CBC">
              <w:t>OUAdminDirectory</w:t>
            </w:r>
            <w:proofErr w:type="spellEnd"/>
          </w:p>
          <w:p w14:paraId="005762B0" w14:textId="77777777" w:rsidR="00F31CBC" w:rsidRDefault="00F31CBC" w:rsidP="00816921">
            <w:r w:rsidRPr="00F31CBC">
              <w:t>ITS_WSP-Tools-</w:t>
            </w:r>
            <w:proofErr w:type="spellStart"/>
            <w:r w:rsidRPr="00F31CBC">
              <w:t>ExchangeTools</w:t>
            </w:r>
            <w:proofErr w:type="spellEnd"/>
            <w:r w:rsidRPr="00F31CBC">
              <w:t>-Home</w:t>
            </w:r>
          </w:p>
          <w:p w14:paraId="281195F7" w14:textId="77777777" w:rsidR="00F31CBC" w:rsidRDefault="00F31CBC" w:rsidP="00816921">
            <w:r w:rsidRPr="00F31CBC">
              <w:t>ITS_WSP-Access-</w:t>
            </w:r>
            <w:proofErr w:type="spellStart"/>
            <w:r w:rsidRPr="00F31CBC">
              <w:t>CompromisedAccount</w:t>
            </w:r>
            <w:proofErr w:type="spellEnd"/>
            <w:r w:rsidRPr="00F31CBC">
              <w:t>-Managers</w:t>
            </w:r>
          </w:p>
          <w:p w14:paraId="22D78D78" w14:textId="77777777" w:rsidR="00F31CBC" w:rsidRDefault="00F31CBC" w:rsidP="00816921">
            <w:r w:rsidRPr="00F31CBC">
              <w:lastRenderedPageBreak/>
              <w:t>ITS_WSP-Tools-</w:t>
            </w:r>
            <w:proofErr w:type="spellStart"/>
            <w:r w:rsidRPr="00F31CBC">
              <w:t>ExchangeTools</w:t>
            </w:r>
            <w:proofErr w:type="spellEnd"/>
            <w:r w:rsidRPr="00F31CBC">
              <w:t>-</w:t>
            </w:r>
            <w:proofErr w:type="spellStart"/>
            <w:r w:rsidRPr="00F31CBC">
              <w:t>MailboxCreation</w:t>
            </w:r>
            <w:proofErr w:type="spellEnd"/>
          </w:p>
          <w:p w14:paraId="7D3E0881" w14:textId="77777777" w:rsidR="00F31CBC" w:rsidRDefault="00F31CBC" w:rsidP="00816921">
            <w:r w:rsidRPr="00F31CBC">
              <w:t>ITS_WSP-Tools-</w:t>
            </w:r>
            <w:proofErr w:type="spellStart"/>
            <w:r w:rsidRPr="00F31CBC">
              <w:t>ExchangeTools</w:t>
            </w:r>
            <w:proofErr w:type="spellEnd"/>
            <w:r w:rsidRPr="00F31CBC">
              <w:t>-Aliases</w:t>
            </w:r>
          </w:p>
          <w:p w14:paraId="1A0A98EE" w14:textId="77777777" w:rsidR="00F31CBC" w:rsidRDefault="00F31CBC" w:rsidP="00816921">
            <w:r w:rsidRPr="00F31CBC">
              <w:t>ITS_WSP-Tools-</w:t>
            </w:r>
            <w:proofErr w:type="spellStart"/>
            <w:r w:rsidRPr="00F31CBC">
              <w:t>ExchangeTools</w:t>
            </w:r>
            <w:proofErr w:type="spellEnd"/>
            <w:r w:rsidRPr="00F31CBC">
              <w:t>-</w:t>
            </w:r>
            <w:proofErr w:type="spellStart"/>
            <w:r w:rsidRPr="00F31CBC">
              <w:t>CompromisedAccount</w:t>
            </w:r>
            <w:proofErr w:type="spellEnd"/>
          </w:p>
          <w:p w14:paraId="6D66D486" w14:textId="77777777" w:rsidR="00F31CBC" w:rsidRDefault="00F516C7" w:rsidP="00F516C7">
            <w:r w:rsidRPr="00F516C7">
              <w:t xml:space="preserve">ITS_WSP-Tools-Systems-Home  </w:t>
            </w:r>
          </w:p>
          <w:p w14:paraId="32C91180" w14:textId="77777777" w:rsidR="00F516C7" w:rsidRDefault="00F516C7" w:rsidP="00F516C7">
            <w:r w:rsidRPr="00F516C7">
              <w:t>ITS_WSP-Tools-Systems-Utility</w:t>
            </w:r>
          </w:p>
          <w:p w14:paraId="63ED9F78" w14:textId="2A382B0C" w:rsidR="00F516C7" w:rsidRDefault="00F516C7" w:rsidP="00F516C7">
            <w:r w:rsidRPr="00F516C7">
              <w:t>ITS_WSP-Tools-Systems-</w:t>
            </w:r>
            <w:proofErr w:type="spellStart"/>
            <w:r w:rsidRPr="00F516C7">
              <w:t>ADManagement</w:t>
            </w:r>
            <w:proofErr w:type="spellEnd"/>
          </w:p>
        </w:tc>
        <w:tc>
          <w:tcPr>
            <w:tcW w:w="3955" w:type="dxa"/>
          </w:tcPr>
          <w:p w14:paraId="7E43C97D" w14:textId="0F111D45" w:rsidR="00AB0BF7" w:rsidRDefault="00F31CBC" w:rsidP="00816921">
            <w:r>
              <w:lastRenderedPageBreak/>
              <w:t>Win Tools</w:t>
            </w:r>
          </w:p>
          <w:p w14:paraId="6B061E50" w14:textId="2782869F" w:rsidR="00F31CBC" w:rsidRDefault="00F31CBC" w:rsidP="00816921">
            <w:r>
              <w:t xml:space="preserve"> AD Tools</w:t>
            </w:r>
          </w:p>
          <w:p w14:paraId="1B1BC2ED" w14:textId="230C71D8" w:rsidR="00F31CBC" w:rsidRDefault="00F31CBC" w:rsidP="00816921">
            <w:r>
              <w:t xml:space="preserve"> AD Tools Account Info</w:t>
            </w:r>
          </w:p>
          <w:p w14:paraId="0E42B756" w14:textId="15B89883" w:rsidR="00F31CBC" w:rsidRDefault="00F31CBC" w:rsidP="00816921">
            <w:r>
              <w:t xml:space="preserve"> AD Tools OU Admin Directory</w:t>
            </w:r>
          </w:p>
          <w:p w14:paraId="5AB14770" w14:textId="67809BB0" w:rsidR="00F31CBC" w:rsidRDefault="00F31CBC" w:rsidP="00816921">
            <w:r>
              <w:t xml:space="preserve"> Exchange Tools</w:t>
            </w:r>
          </w:p>
          <w:p w14:paraId="41F458F3" w14:textId="77777777" w:rsidR="00F31CBC" w:rsidRDefault="00F31CBC" w:rsidP="00816921">
            <w:r>
              <w:t xml:space="preserve"> MFA</w:t>
            </w:r>
          </w:p>
          <w:p w14:paraId="1F8853A2" w14:textId="77777777" w:rsidR="00F31CBC" w:rsidRDefault="00F31CBC" w:rsidP="00816921"/>
          <w:p w14:paraId="3D78E1EC" w14:textId="77777777" w:rsidR="00E56A9E" w:rsidRDefault="00E56A9E" w:rsidP="00816921"/>
          <w:p w14:paraId="79EFF984" w14:textId="5BD60B35" w:rsidR="00F31CBC" w:rsidRDefault="00F31CBC" w:rsidP="00816921">
            <w:r>
              <w:t>Mailbox Creation</w:t>
            </w:r>
          </w:p>
          <w:p w14:paraId="7BB41BD8" w14:textId="77777777" w:rsidR="00F31CBC" w:rsidRDefault="00F31CBC" w:rsidP="00816921">
            <w:r>
              <w:t>Alias Management</w:t>
            </w:r>
          </w:p>
          <w:p w14:paraId="5C4C8B7D" w14:textId="77777777" w:rsidR="00F31CBC" w:rsidRDefault="00F31CBC" w:rsidP="00816921">
            <w:r>
              <w:t>Compromised Accounts</w:t>
            </w:r>
          </w:p>
          <w:p w14:paraId="635E9EAE" w14:textId="7CB525B1" w:rsidR="00F31CBC" w:rsidRDefault="00F31CBC" w:rsidP="00816921"/>
          <w:p w14:paraId="4C73F960" w14:textId="7F3E5184" w:rsidR="00F516C7" w:rsidRDefault="00F516C7" w:rsidP="00816921">
            <w:r>
              <w:t>Systems Tools</w:t>
            </w:r>
          </w:p>
          <w:p w14:paraId="14CA2B0B" w14:textId="330BBF3E" w:rsidR="00F516C7" w:rsidRDefault="00F516C7" w:rsidP="00816921">
            <w:r>
              <w:t xml:space="preserve"> Utility</w:t>
            </w:r>
          </w:p>
          <w:p w14:paraId="6BD71583" w14:textId="77777777" w:rsidR="00F31CBC" w:rsidRDefault="00F31CBC" w:rsidP="00816921"/>
          <w:p w14:paraId="2F0AA636" w14:textId="6F2B18AD" w:rsidR="00F31CBC" w:rsidRDefault="00F31CBC" w:rsidP="00816921"/>
        </w:tc>
      </w:tr>
      <w:tr w:rsidR="00AB0BF7" w:rsidRPr="00AD2DAC" w14:paraId="301FC784" w14:textId="77777777" w:rsidTr="00F31CBC">
        <w:tc>
          <w:tcPr>
            <w:tcW w:w="1479" w:type="dxa"/>
          </w:tcPr>
          <w:p w14:paraId="651B913F" w14:textId="1146FFA5" w:rsidR="00AB0BF7" w:rsidRDefault="00AB0BF7" w:rsidP="00816921">
            <w:r>
              <w:lastRenderedPageBreak/>
              <w:t>Office365 Groups</w:t>
            </w:r>
          </w:p>
        </w:tc>
        <w:tc>
          <w:tcPr>
            <w:tcW w:w="4775" w:type="dxa"/>
          </w:tcPr>
          <w:p w14:paraId="13B22065" w14:textId="12597371" w:rsidR="00AB0BF7" w:rsidRDefault="00F516C7" w:rsidP="00816921">
            <w:r>
              <w:t>N/A</w:t>
            </w:r>
          </w:p>
        </w:tc>
        <w:tc>
          <w:tcPr>
            <w:tcW w:w="3955" w:type="dxa"/>
          </w:tcPr>
          <w:p w14:paraId="6DA00D01" w14:textId="5DFED159" w:rsidR="00AB0BF7" w:rsidRDefault="00AB0BF7" w:rsidP="00816921"/>
        </w:tc>
      </w:tr>
    </w:tbl>
    <w:p w14:paraId="112FE866" w14:textId="77777777" w:rsidR="00ED6520" w:rsidRPr="00FD7C46" w:rsidRDefault="00ED6520" w:rsidP="00ED6520">
      <w:pPr>
        <w:rPr>
          <w:lang w:eastAsia="en-AU"/>
        </w:rPr>
      </w:pPr>
    </w:p>
    <w:p w14:paraId="63B269EC" w14:textId="0C86518E" w:rsidR="007B7BBF" w:rsidRDefault="00F516C7" w:rsidP="000E15CC">
      <w:pPr>
        <w:pStyle w:val="Heading3"/>
      </w:pPr>
      <w:r>
        <w:t>Self Service Menu Structure</w:t>
      </w:r>
    </w:p>
    <w:p w14:paraId="17F359C1" w14:textId="28776BD8" w:rsidR="009A4E22" w:rsidRPr="009A4E22" w:rsidRDefault="009A4E22" w:rsidP="009A4E22">
      <w:pPr>
        <w:rPr>
          <w:lang w:eastAsia="en-AU"/>
        </w:rPr>
      </w:pPr>
      <w:r>
        <w:rPr>
          <w:lang w:eastAsia="en-AU"/>
        </w:rPr>
        <w:t>Selfservice.unc.edu (Landing Page)</w:t>
      </w:r>
    </w:p>
    <w:p w14:paraId="63B269ED" w14:textId="3C5AA14B" w:rsidR="00644D38" w:rsidRDefault="009A4E22" w:rsidP="00644D38">
      <w:pPr>
        <w:rPr>
          <w:lang w:eastAsia="en-AU"/>
        </w:rPr>
      </w:pPr>
      <w:r>
        <w:rPr>
          <w:lang w:eastAsia="en-AU"/>
        </w:rPr>
        <w:t xml:space="preserve">    |</w:t>
      </w:r>
    </w:p>
    <w:p w14:paraId="7BEA95CE" w14:textId="5B669E43" w:rsidR="009A4E22" w:rsidRDefault="009A4E22" w:rsidP="009A4E22">
      <w:pPr>
        <w:pStyle w:val="ListParagraph"/>
        <w:numPr>
          <w:ilvl w:val="0"/>
          <w:numId w:val="49"/>
        </w:numPr>
        <w:rPr>
          <w:lang w:eastAsia="en-AU"/>
        </w:rPr>
      </w:pPr>
      <w:r>
        <w:rPr>
          <w:lang w:eastAsia="en-AU"/>
        </w:rPr>
        <w:t xml:space="preserve">Dashboard </w:t>
      </w:r>
    </w:p>
    <w:p w14:paraId="0AD268C1" w14:textId="78FD7C40" w:rsidR="009A4E22" w:rsidRDefault="009A4E22" w:rsidP="009A4E22">
      <w:pPr>
        <w:pStyle w:val="ListParagraph"/>
        <w:numPr>
          <w:ilvl w:val="0"/>
          <w:numId w:val="49"/>
        </w:numPr>
        <w:rPr>
          <w:lang w:eastAsia="en-AU"/>
        </w:rPr>
      </w:pPr>
      <w:r>
        <w:rPr>
          <w:lang w:eastAsia="en-AU"/>
        </w:rPr>
        <w:t>List Manager</w:t>
      </w:r>
    </w:p>
    <w:p w14:paraId="2F948AA7" w14:textId="5B060573" w:rsidR="009A4E22" w:rsidRDefault="009A4E22" w:rsidP="009A4E22">
      <w:pPr>
        <w:pStyle w:val="ListParagraph"/>
        <w:numPr>
          <w:ilvl w:val="0"/>
          <w:numId w:val="49"/>
        </w:numPr>
        <w:rPr>
          <w:lang w:eastAsia="en-AU"/>
        </w:rPr>
      </w:pPr>
      <w:r>
        <w:rPr>
          <w:lang w:eastAsia="en-AU"/>
        </w:rPr>
        <w:t xml:space="preserve">    |</w:t>
      </w:r>
    </w:p>
    <w:p w14:paraId="110BF84D" w14:textId="7515F7F7" w:rsidR="009A4E22" w:rsidRDefault="009A4E22" w:rsidP="009A4E22">
      <w:pPr>
        <w:pStyle w:val="ListParagraph"/>
        <w:numPr>
          <w:ilvl w:val="0"/>
          <w:numId w:val="49"/>
        </w:numPr>
        <w:rPr>
          <w:lang w:eastAsia="en-AU"/>
        </w:rPr>
      </w:pPr>
      <w:r>
        <w:rPr>
          <w:lang w:eastAsia="en-AU"/>
        </w:rPr>
        <w:t xml:space="preserve">    Landing Page</w:t>
      </w:r>
    </w:p>
    <w:p w14:paraId="66D6BA0F" w14:textId="522B8DAB" w:rsidR="009A4E22" w:rsidRDefault="009A4E22" w:rsidP="009A4E22">
      <w:pPr>
        <w:pStyle w:val="ListParagraph"/>
        <w:numPr>
          <w:ilvl w:val="0"/>
          <w:numId w:val="49"/>
        </w:numPr>
        <w:rPr>
          <w:lang w:eastAsia="en-AU"/>
        </w:rPr>
      </w:pPr>
      <w:r>
        <w:rPr>
          <w:lang w:eastAsia="en-AU"/>
        </w:rPr>
        <w:t xml:space="preserve">    Login for </w:t>
      </w:r>
      <w:proofErr w:type="spellStart"/>
      <w:r>
        <w:rPr>
          <w:lang w:eastAsia="en-AU"/>
        </w:rPr>
        <w:t>Lyris</w:t>
      </w:r>
      <w:proofErr w:type="spellEnd"/>
    </w:p>
    <w:p w14:paraId="6BE6B894" w14:textId="2DEB14A2" w:rsidR="009A4E22" w:rsidRDefault="009A4E22" w:rsidP="009A4E22">
      <w:pPr>
        <w:pStyle w:val="ListParagraph"/>
        <w:numPr>
          <w:ilvl w:val="0"/>
          <w:numId w:val="49"/>
        </w:numPr>
        <w:rPr>
          <w:lang w:eastAsia="en-AU"/>
        </w:rPr>
      </w:pPr>
      <w:r>
        <w:rPr>
          <w:lang w:eastAsia="en-AU"/>
        </w:rPr>
        <w:t xml:space="preserve">    Information</w:t>
      </w:r>
    </w:p>
    <w:p w14:paraId="2E835602" w14:textId="0C82E84B" w:rsidR="009A4E22" w:rsidRDefault="009A4E22" w:rsidP="009A4E22">
      <w:pPr>
        <w:pStyle w:val="ListParagraph"/>
        <w:numPr>
          <w:ilvl w:val="0"/>
          <w:numId w:val="49"/>
        </w:numPr>
        <w:rPr>
          <w:lang w:eastAsia="en-AU"/>
        </w:rPr>
      </w:pPr>
      <w:r>
        <w:rPr>
          <w:lang w:eastAsia="en-AU"/>
        </w:rPr>
        <w:t xml:space="preserve">    User Tools</w:t>
      </w:r>
    </w:p>
    <w:p w14:paraId="151639B3" w14:textId="64497E05" w:rsidR="009A4E22" w:rsidRDefault="009A4E22" w:rsidP="009A4E22">
      <w:pPr>
        <w:pStyle w:val="ListParagraph"/>
        <w:numPr>
          <w:ilvl w:val="0"/>
          <w:numId w:val="49"/>
        </w:numPr>
        <w:rPr>
          <w:lang w:eastAsia="en-AU"/>
        </w:rPr>
      </w:pPr>
      <w:r>
        <w:rPr>
          <w:lang w:eastAsia="en-AU"/>
        </w:rPr>
        <w:t xml:space="preserve">        |</w:t>
      </w:r>
    </w:p>
    <w:p w14:paraId="727469FE" w14:textId="691FA918" w:rsidR="009A4E22" w:rsidRDefault="009A4E22" w:rsidP="009A4E22">
      <w:pPr>
        <w:pStyle w:val="ListParagraph"/>
        <w:numPr>
          <w:ilvl w:val="0"/>
          <w:numId w:val="49"/>
        </w:numPr>
        <w:rPr>
          <w:lang w:eastAsia="en-AU"/>
        </w:rPr>
      </w:pPr>
      <w:r>
        <w:rPr>
          <w:lang w:eastAsia="en-AU"/>
        </w:rPr>
        <w:t xml:space="preserve">        Landing Page</w:t>
      </w:r>
    </w:p>
    <w:p w14:paraId="7EA6F5D3" w14:textId="13DD23FC" w:rsidR="009A4E22" w:rsidRDefault="009A4E22" w:rsidP="009A4E22">
      <w:pPr>
        <w:pStyle w:val="ListParagraph"/>
        <w:numPr>
          <w:ilvl w:val="0"/>
          <w:numId w:val="49"/>
        </w:numPr>
        <w:rPr>
          <w:lang w:eastAsia="en-AU"/>
        </w:rPr>
      </w:pPr>
      <w:r>
        <w:rPr>
          <w:lang w:eastAsia="en-AU"/>
        </w:rPr>
        <w:t xml:space="preserve">        Check Subscriptions</w:t>
      </w:r>
    </w:p>
    <w:p w14:paraId="25BA2508" w14:textId="0200ED97" w:rsidR="009A4E22" w:rsidRDefault="009A4E22" w:rsidP="009A4E22">
      <w:pPr>
        <w:pStyle w:val="ListParagraph"/>
        <w:numPr>
          <w:ilvl w:val="0"/>
          <w:numId w:val="49"/>
        </w:numPr>
        <w:rPr>
          <w:lang w:eastAsia="en-AU"/>
        </w:rPr>
      </w:pPr>
      <w:r>
        <w:rPr>
          <w:lang w:eastAsia="en-AU"/>
        </w:rPr>
        <w:t xml:space="preserve">        Search Lists</w:t>
      </w:r>
    </w:p>
    <w:p w14:paraId="78A77D10" w14:textId="3CFE5C2B" w:rsidR="009A4E22" w:rsidRDefault="009A4E22" w:rsidP="009A4E22">
      <w:pPr>
        <w:pStyle w:val="ListParagraph"/>
        <w:numPr>
          <w:ilvl w:val="0"/>
          <w:numId w:val="49"/>
        </w:numPr>
        <w:rPr>
          <w:lang w:eastAsia="en-AU"/>
        </w:rPr>
      </w:pPr>
      <w:r>
        <w:rPr>
          <w:lang w:eastAsia="en-AU"/>
        </w:rPr>
        <w:t xml:space="preserve">    Admin Tools</w:t>
      </w:r>
    </w:p>
    <w:p w14:paraId="0522B30B" w14:textId="59F9DA56" w:rsidR="009A4E22" w:rsidRDefault="009A4E22" w:rsidP="009A4E22">
      <w:pPr>
        <w:pStyle w:val="ListParagraph"/>
        <w:numPr>
          <w:ilvl w:val="0"/>
          <w:numId w:val="49"/>
        </w:numPr>
        <w:rPr>
          <w:lang w:eastAsia="en-AU"/>
        </w:rPr>
      </w:pPr>
      <w:r>
        <w:rPr>
          <w:lang w:eastAsia="en-AU"/>
        </w:rPr>
        <w:t xml:space="preserve">        |</w:t>
      </w:r>
    </w:p>
    <w:p w14:paraId="6139F9A5" w14:textId="1695688A" w:rsidR="009A4E22" w:rsidRDefault="009A4E22" w:rsidP="009A4E22">
      <w:pPr>
        <w:pStyle w:val="ListParagraph"/>
        <w:numPr>
          <w:ilvl w:val="0"/>
          <w:numId w:val="49"/>
        </w:numPr>
        <w:rPr>
          <w:lang w:eastAsia="en-AU"/>
        </w:rPr>
      </w:pPr>
      <w:r>
        <w:rPr>
          <w:lang w:eastAsia="en-AU"/>
        </w:rPr>
        <w:t xml:space="preserve">        Landing Page</w:t>
      </w:r>
    </w:p>
    <w:p w14:paraId="7CD8457A" w14:textId="0066478A" w:rsidR="009A4E22" w:rsidRDefault="009A4E22" w:rsidP="009A4E22">
      <w:pPr>
        <w:pStyle w:val="ListParagraph"/>
        <w:numPr>
          <w:ilvl w:val="0"/>
          <w:numId w:val="49"/>
        </w:numPr>
        <w:rPr>
          <w:lang w:eastAsia="en-AU"/>
        </w:rPr>
      </w:pPr>
      <w:r>
        <w:rPr>
          <w:lang w:eastAsia="en-AU"/>
        </w:rPr>
        <w:t xml:space="preserve">        Change List Owner</w:t>
      </w:r>
    </w:p>
    <w:p w14:paraId="6ED333F3" w14:textId="1704176F" w:rsidR="009A4E22" w:rsidRDefault="009A4E22" w:rsidP="009A4E22">
      <w:pPr>
        <w:pStyle w:val="ListParagraph"/>
        <w:numPr>
          <w:ilvl w:val="0"/>
          <w:numId w:val="49"/>
        </w:numPr>
        <w:rPr>
          <w:lang w:eastAsia="en-AU"/>
        </w:rPr>
      </w:pPr>
      <w:r>
        <w:rPr>
          <w:lang w:eastAsia="en-AU"/>
        </w:rPr>
        <w:t xml:space="preserve">        Create List</w:t>
      </w:r>
    </w:p>
    <w:p w14:paraId="1303BF90" w14:textId="5B6D2E36" w:rsidR="009A4E22" w:rsidRDefault="009A4E22" w:rsidP="009A4E22">
      <w:pPr>
        <w:pStyle w:val="ListParagraph"/>
        <w:numPr>
          <w:ilvl w:val="0"/>
          <w:numId w:val="49"/>
        </w:numPr>
        <w:rPr>
          <w:lang w:eastAsia="en-AU"/>
        </w:rPr>
      </w:pPr>
      <w:r>
        <w:rPr>
          <w:lang w:eastAsia="en-AU"/>
        </w:rPr>
        <w:t xml:space="preserve">        Delete List</w:t>
      </w:r>
    </w:p>
    <w:p w14:paraId="0692A669" w14:textId="0AF60FC3" w:rsidR="009A4E22" w:rsidRDefault="009A4E22" w:rsidP="009A4E22">
      <w:pPr>
        <w:pStyle w:val="ListParagraph"/>
        <w:numPr>
          <w:ilvl w:val="0"/>
          <w:numId w:val="49"/>
        </w:numPr>
        <w:rPr>
          <w:lang w:eastAsia="en-AU"/>
        </w:rPr>
      </w:pPr>
      <w:r>
        <w:rPr>
          <w:lang w:eastAsia="en-AU"/>
        </w:rPr>
        <w:t xml:space="preserve">    Postmaster Tools*</w:t>
      </w:r>
    </w:p>
    <w:p w14:paraId="1CC762EA" w14:textId="432C8532" w:rsidR="009A4E22" w:rsidRDefault="009A4E22" w:rsidP="009A4E22">
      <w:pPr>
        <w:pStyle w:val="ListParagraph"/>
        <w:numPr>
          <w:ilvl w:val="0"/>
          <w:numId w:val="49"/>
        </w:numPr>
        <w:rPr>
          <w:lang w:eastAsia="en-AU"/>
        </w:rPr>
      </w:pPr>
      <w:r>
        <w:rPr>
          <w:lang w:eastAsia="en-AU"/>
        </w:rPr>
        <w:t xml:space="preserve">    List Deletions*</w:t>
      </w:r>
    </w:p>
    <w:p w14:paraId="1DFEAE2D" w14:textId="62A30947" w:rsidR="009A4E22" w:rsidRDefault="009A4E22" w:rsidP="009A4E22">
      <w:pPr>
        <w:pStyle w:val="ListParagraph"/>
        <w:numPr>
          <w:ilvl w:val="0"/>
          <w:numId w:val="49"/>
        </w:numPr>
        <w:rPr>
          <w:lang w:eastAsia="en-AU"/>
        </w:rPr>
      </w:pPr>
      <w:r>
        <w:rPr>
          <w:lang w:eastAsia="en-AU"/>
        </w:rPr>
        <w:t>Mass Mail **</w:t>
      </w:r>
    </w:p>
    <w:p w14:paraId="23A7DCB6" w14:textId="15BE62ED" w:rsidR="009A4E22" w:rsidRDefault="009A4E22" w:rsidP="009A4E22">
      <w:pPr>
        <w:pStyle w:val="ListParagraph"/>
        <w:numPr>
          <w:ilvl w:val="0"/>
          <w:numId w:val="49"/>
        </w:numPr>
        <w:rPr>
          <w:lang w:eastAsia="en-AU"/>
        </w:rPr>
      </w:pPr>
      <w:r>
        <w:rPr>
          <w:lang w:eastAsia="en-AU"/>
        </w:rPr>
        <w:t>Win Tools*</w:t>
      </w:r>
    </w:p>
    <w:p w14:paraId="537BE34B" w14:textId="1D71B324" w:rsidR="009A4E22" w:rsidRDefault="009A4E22" w:rsidP="009A4E22">
      <w:pPr>
        <w:pStyle w:val="ListParagraph"/>
        <w:numPr>
          <w:ilvl w:val="0"/>
          <w:numId w:val="49"/>
        </w:numPr>
        <w:rPr>
          <w:lang w:eastAsia="en-AU"/>
        </w:rPr>
      </w:pPr>
      <w:r>
        <w:rPr>
          <w:lang w:eastAsia="en-AU"/>
        </w:rPr>
        <w:t xml:space="preserve">    |</w:t>
      </w:r>
    </w:p>
    <w:p w14:paraId="2DF21DD5" w14:textId="193C0B6D" w:rsidR="009A4E22" w:rsidRDefault="009A4E22" w:rsidP="009A4E22">
      <w:pPr>
        <w:pStyle w:val="ListParagraph"/>
        <w:numPr>
          <w:ilvl w:val="0"/>
          <w:numId w:val="49"/>
        </w:numPr>
        <w:rPr>
          <w:lang w:eastAsia="en-AU"/>
        </w:rPr>
      </w:pPr>
      <w:r>
        <w:rPr>
          <w:lang w:eastAsia="en-AU"/>
        </w:rPr>
        <w:t xml:space="preserve">    Exchange Tools</w:t>
      </w:r>
    </w:p>
    <w:p w14:paraId="2F8F0EE5" w14:textId="2B148675" w:rsidR="009A4E22" w:rsidRDefault="009A4E22" w:rsidP="009A4E22">
      <w:pPr>
        <w:pStyle w:val="ListParagraph"/>
        <w:numPr>
          <w:ilvl w:val="0"/>
          <w:numId w:val="49"/>
        </w:numPr>
        <w:rPr>
          <w:lang w:eastAsia="en-AU"/>
        </w:rPr>
      </w:pPr>
      <w:r>
        <w:rPr>
          <w:lang w:eastAsia="en-AU"/>
        </w:rPr>
        <w:t xml:space="preserve">        |</w:t>
      </w:r>
    </w:p>
    <w:p w14:paraId="4D770793" w14:textId="42091D07" w:rsidR="009A4E22" w:rsidRDefault="009A4E22" w:rsidP="009A4E22">
      <w:pPr>
        <w:pStyle w:val="ListParagraph"/>
        <w:numPr>
          <w:ilvl w:val="0"/>
          <w:numId w:val="49"/>
        </w:numPr>
        <w:rPr>
          <w:lang w:eastAsia="en-AU"/>
        </w:rPr>
      </w:pPr>
      <w:r>
        <w:rPr>
          <w:lang w:eastAsia="en-AU"/>
        </w:rPr>
        <w:t xml:space="preserve">        Landing Page</w:t>
      </w:r>
    </w:p>
    <w:p w14:paraId="72AB6231" w14:textId="5E740B62" w:rsidR="009A4E22" w:rsidRDefault="00E56A9E" w:rsidP="009A4E22">
      <w:pPr>
        <w:pStyle w:val="ListParagraph"/>
        <w:numPr>
          <w:ilvl w:val="0"/>
          <w:numId w:val="49"/>
        </w:numPr>
        <w:rPr>
          <w:lang w:eastAsia="en-AU"/>
        </w:rPr>
      </w:pPr>
      <w:r>
        <w:rPr>
          <w:lang w:eastAsia="en-AU"/>
        </w:rPr>
        <w:t xml:space="preserve">        Provisioning</w:t>
      </w:r>
    </w:p>
    <w:p w14:paraId="24E58F7C" w14:textId="77842B1E" w:rsidR="00E56A9E" w:rsidRDefault="00E56A9E" w:rsidP="009A4E22">
      <w:pPr>
        <w:pStyle w:val="ListParagraph"/>
        <w:numPr>
          <w:ilvl w:val="0"/>
          <w:numId w:val="49"/>
        </w:numPr>
        <w:rPr>
          <w:lang w:eastAsia="en-AU"/>
        </w:rPr>
      </w:pPr>
      <w:r>
        <w:rPr>
          <w:lang w:eastAsia="en-AU"/>
        </w:rPr>
        <w:t xml:space="preserve">        Aliases</w:t>
      </w:r>
    </w:p>
    <w:p w14:paraId="24772286" w14:textId="67BEC154" w:rsidR="00E56A9E" w:rsidRDefault="00E56A9E" w:rsidP="009A4E22">
      <w:pPr>
        <w:pStyle w:val="ListParagraph"/>
        <w:numPr>
          <w:ilvl w:val="0"/>
          <w:numId w:val="49"/>
        </w:numPr>
        <w:rPr>
          <w:lang w:eastAsia="en-AU"/>
        </w:rPr>
      </w:pPr>
      <w:r>
        <w:rPr>
          <w:lang w:eastAsia="en-AU"/>
        </w:rPr>
        <w:t xml:space="preserve">        Resources</w:t>
      </w:r>
    </w:p>
    <w:p w14:paraId="1C0B9407" w14:textId="2337EB42" w:rsidR="00E56A9E" w:rsidRDefault="00E56A9E" w:rsidP="009A4E22">
      <w:pPr>
        <w:pStyle w:val="ListParagraph"/>
        <w:numPr>
          <w:ilvl w:val="0"/>
          <w:numId w:val="49"/>
        </w:numPr>
        <w:rPr>
          <w:lang w:eastAsia="en-AU"/>
        </w:rPr>
      </w:pPr>
      <w:r>
        <w:rPr>
          <w:lang w:eastAsia="en-AU"/>
        </w:rPr>
        <w:t xml:space="preserve">        Compromised Accounts*</w:t>
      </w:r>
    </w:p>
    <w:p w14:paraId="33490BCF" w14:textId="00CBD839" w:rsidR="00E56A9E" w:rsidRDefault="00E56A9E" w:rsidP="009A4E22">
      <w:pPr>
        <w:pStyle w:val="ListParagraph"/>
        <w:numPr>
          <w:ilvl w:val="0"/>
          <w:numId w:val="49"/>
        </w:numPr>
        <w:rPr>
          <w:lang w:eastAsia="en-AU"/>
        </w:rPr>
      </w:pPr>
      <w:r>
        <w:rPr>
          <w:lang w:eastAsia="en-AU"/>
        </w:rPr>
        <w:t xml:space="preserve">        MFA*</w:t>
      </w:r>
    </w:p>
    <w:p w14:paraId="2732A9BA" w14:textId="3075E5A1" w:rsidR="00E56A9E" w:rsidRDefault="00E56A9E" w:rsidP="009A4E22">
      <w:pPr>
        <w:pStyle w:val="ListParagraph"/>
        <w:numPr>
          <w:ilvl w:val="0"/>
          <w:numId w:val="49"/>
        </w:numPr>
        <w:rPr>
          <w:lang w:eastAsia="en-AU"/>
        </w:rPr>
      </w:pPr>
      <w:r>
        <w:rPr>
          <w:lang w:eastAsia="en-AU"/>
        </w:rPr>
        <w:t xml:space="preserve">    AD Tools*</w:t>
      </w:r>
    </w:p>
    <w:p w14:paraId="35F720C3" w14:textId="20840812" w:rsidR="00E56A9E" w:rsidRDefault="00E56A9E" w:rsidP="009A4E22">
      <w:pPr>
        <w:pStyle w:val="ListParagraph"/>
        <w:numPr>
          <w:ilvl w:val="0"/>
          <w:numId w:val="49"/>
        </w:numPr>
        <w:rPr>
          <w:lang w:eastAsia="en-AU"/>
        </w:rPr>
      </w:pPr>
      <w:r>
        <w:rPr>
          <w:lang w:eastAsia="en-AU"/>
        </w:rPr>
        <w:t xml:space="preserve">        |</w:t>
      </w:r>
    </w:p>
    <w:p w14:paraId="04365177" w14:textId="14224ACF" w:rsidR="00E56A9E" w:rsidRDefault="00E56A9E" w:rsidP="009A4E22">
      <w:pPr>
        <w:pStyle w:val="ListParagraph"/>
        <w:numPr>
          <w:ilvl w:val="0"/>
          <w:numId w:val="49"/>
        </w:numPr>
        <w:rPr>
          <w:lang w:eastAsia="en-AU"/>
        </w:rPr>
      </w:pPr>
      <w:r>
        <w:rPr>
          <w:lang w:eastAsia="en-AU"/>
        </w:rPr>
        <w:t xml:space="preserve">        Landing Page</w:t>
      </w:r>
    </w:p>
    <w:p w14:paraId="029C9163" w14:textId="32558159" w:rsidR="00E56A9E" w:rsidRDefault="00E56A9E" w:rsidP="009A4E22">
      <w:pPr>
        <w:pStyle w:val="ListParagraph"/>
        <w:numPr>
          <w:ilvl w:val="0"/>
          <w:numId w:val="49"/>
        </w:numPr>
        <w:rPr>
          <w:lang w:eastAsia="en-AU"/>
        </w:rPr>
      </w:pPr>
      <w:r>
        <w:rPr>
          <w:lang w:eastAsia="en-AU"/>
        </w:rPr>
        <w:t xml:space="preserve">        Organization Units</w:t>
      </w:r>
    </w:p>
    <w:p w14:paraId="154FFB6A" w14:textId="0243A86B" w:rsidR="00E56A9E" w:rsidRDefault="00E56A9E" w:rsidP="009A4E22">
      <w:pPr>
        <w:pStyle w:val="ListParagraph"/>
        <w:numPr>
          <w:ilvl w:val="0"/>
          <w:numId w:val="49"/>
        </w:numPr>
        <w:rPr>
          <w:lang w:eastAsia="en-AU"/>
        </w:rPr>
      </w:pPr>
      <w:r>
        <w:rPr>
          <w:lang w:eastAsia="en-AU"/>
        </w:rPr>
        <w:lastRenderedPageBreak/>
        <w:t xml:space="preserve">        Account Info</w:t>
      </w:r>
    </w:p>
    <w:p w14:paraId="78A0B429" w14:textId="5C0F8F72" w:rsidR="00E56A9E" w:rsidRDefault="00E56A9E" w:rsidP="009A4E22">
      <w:pPr>
        <w:pStyle w:val="ListParagraph"/>
        <w:numPr>
          <w:ilvl w:val="0"/>
          <w:numId w:val="49"/>
        </w:numPr>
        <w:rPr>
          <w:lang w:eastAsia="en-AU"/>
        </w:rPr>
      </w:pPr>
      <w:r>
        <w:rPr>
          <w:lang w:eastAsia="en-AU"/>
        </w:rPr>
        <w:t xml:space="preserve">        Account Lockouts</w:t>
      </w:r>
    </w:p>
    <w:p w14:paraId="5BFF00AC" w14:textId="6DA3164A" w:rsidR="00E56A9E" w:rsidRDefault="00E56A9E" w:rsidP="009A4E22">
      <w:pPr>
        <w:pStyle w:val="ListParagraph"/>
        <w:numPr>
          <w:ilvl w:val="0"/>
          <w:numId w:val="49"/>
        </w:numPr>
        <w:rPr>
          <w:lang w:eastAsia="en-AU"/>
        </w:rPr>
      </w:pPr>
      <w:r>
        <w:rPr>
          <w:lang w:eastAsia="en-AU"/>
        </w:rPr>
        <w:t xml:space="preserve">        Groups</w:t>
      </w:r>
    </w:p>
    <w:p w14:paraId="249B1936" w14:textId="3E197B55" w:rsidR="00E56A9E" w:rsidRDefault="00E56A9E" w:rsidP="009A4E22">
      <w:pPr>
        <w:pStyle w:val="ListParagraph"/>
        <w:numPr>
          <w:ilvl w:val="0"/>
          <w:numId w:val="49"/>
        </w:numPr>
        <w:rPr>
          <w:lang w:eastAsia="en-AU"/>
        </w:rPr>
      </w:pPr>
      <w:r>
        <w:rPr>
          <w:lang w:eastAsia="en-AU"/>
        </w:rPr>
        <w:t xml:space="preserve">    Systems*</w:t>
      </w:r>
    </w:p>
    <w:p w14:paraId="729D35FB" w14:textId="40F12E6E" w:rsidR="00E56A9E" w:rsidRDefault="00E56A9E" w:rsidP="009A4E22">
      <w:pPr>
        <w:pStyle w:val="ListParagraph"/>
        <w:numPr>
          <w:ilvl w:val="0"/>
          <w:numId w:val="49"/>
        </w:numPr>
        <w:rPr>
          <w:lang w:eastAsia="en-AU"/>
        </w:rPr>
      </w:pPr>
      <w:r>
        <w:rPr>
          <w:lang w:eastAsia="en-AU"/>
        </w:rPr>
        <w:t xml:space="preserve">        |</w:t>
      </w:r>
    </w:p>
    <w:p w14:paraId="7F8F002F" w14:textId="5D0103A2" w:rsidR="00E56A9E" w:rsidRDefault="00E56A9E" w:rsidP="009A4E22">
      <w:pPr>
        <w:pStyle w:val="ListParagraph"/>
        <w:numPr>
          <w:ilvl w:val="0"/>
          <w:numId w:val="49"/>
        </w:numPr>
        <w:rPr>
          <w:lang w:eastAsia="en-AU"/>
        </w:rPr>
      </w:pPr>
      <w:r>
        <w:rPr>
          <w:lang w:eastAsia="en-AU"/>
        </w:rPr>
        <w:t xml:space="preserve">        Landing Page</w:t>
      </w:r>
    </w:p>
    <w:p w14:paraId="0AF5397E" w14:textId="2ECFA19B" w:rsidR="00E56A9E" w:rsidRDefault="00E56A9E" w:rsidP="009A4E22">
      <w:pPr>
        <w:pStyle w:val="ListParagraph"/>
        <w:numPr>
          <w:ilvl w:val="0"/>
          <w:numId w:val="49"/>
        </w:numPr>
        <w:rPr>
          <w:lang w:eastAsia="en-AU"/>
        </w:rPr>
      </w:pPr>
      <w:r>
        <w:rPr>
          <w:lang w:eastAsia="en-AU"/>
        </w:rPr>
        <w:t xml:space="preserve">        Account Management</w:t>
      </w:r>
    </w:p>
    <w:p w14:paraId="6E7774E6" w14:textId="5EB51B8F" w:rsidR="00E56A9E" w:rsidRDefault="00E56A9E" w:rsidP="009A4E22">
      <w:pPr>
        <w:pStyle w:val="ListParagraph"/>
        <w:numPr>
          <w:ilvl w:val="0"/>
          <w:numId w:val="49"/>
        </w:numPr>
        <w:rPr>
          <w:lang w:eastAsia="en-AU"/>
        </w:rPr>
      </w:pPr>
      <w:r>
        <w:rPr>
          <w:lang w:eastAsia="en-AU"/>
        </w:rPr>
        <w:t xml:space="preserve">        User Lockouts</w:t>
      </w:r>
    </w:p>
    <w:p w14:paraId="07D094F1" w14:textId="1B830EBA" w:rsidR="00E56A9E" w:rsidRDefault="00E56A9E" w:rsidP="009A4E22">
      <w:pPr>
        <w:pStyle w:val="ListParagraph"/>
        <w:numPr>
          <w:ilvl w:val="0"/>
          <w:numId w:val="49"/>
        </w:numPr>
        <w:rPr>
          <w:lang w:eastAsia="en-AU"/>
        </w:rPr>
      </w:pPr>
      <w:r>
        <w:rPr>
          <w:lang w:eastAsia="en-AU"/>
        </w:rPr>
        <w:t xml:space="preserve">       Shared Mailbox</w:t>
      </w:r>
    </w:p>
    <w:p w14:paraId="0DD8AADA" w14:textId="19EC7224" w:rsidR="00E56A9E" w:rsidRDefault="00E56A9E" w:rsidP="009A4E22">
      <w:pPr>
        <w:pStyle w:val="ListParagraph"/>
        <w:numPr>
          <w:ilvl w:val="0"/>
          <w:numId w:val="49"/>
        </w:numPr>
        <w:rPr>
          <w:lang w:eastAsia="en-AU"/>
        </w:rPr>
      </w:pPr>
      <w:r>
        <w:rPr>
          <w:lang w:eastAsia="en-AU"/>
        </w:rPr>
        <w:t xml:space="preserve">       Resource Mailbox</w:t>
      </w:r>
    </w:p>
    <w:p w14:paraId="1EE3912B" w14:textId="53FD3938" w:rsidR="00E56A9E" w:rsidRDefault="00E56A9E" w:rsidP="009A4E22">
      <w:pPr>
        <w:pStyle w:val="ListParagraph"/>
        <w:numPr>
          <w:ilvl w:val="0"/>
          <w:numId w:val="49"/>
        </w:numPr>
        <w:rPr>
          <w:lang w:eastAsia="en-AU"/>
        </w:rPr>
      </w:pPr>
      <w:r>
        <w:rPr>
          <w:lang w:eastAsia="en-AU"/>
        </w:rPr>
        <w:t xml:space="preserve">       Alias Authority</w:t>
      </w:r>
    </w:p>
    <w:p w14:paraId="3488F847" w14:textId="4662E0E9" w:rsidR="00E56A9E" w:rsidRDefault="00E56A9E" w:rsidP="009A4E22">
      <w:pPr>
        <w:pStyle w:val="ListParagraph"/>
        <w:numPr>
          <w:ilvl w:val="0"/>
          <w:numId w:val="49"/>
        </w:numPr>
        <w:rPr>
          <w:lang w:eastAsia="en-AU"/>
        </w:rPr>
      </w:pPr>
      <w:r>
        <w:rPr>
          <w:lang w:eastAsia="en-AU"/>
        </w:rPr>
        <w:t xml:space="preserve">       Forwarding Authority</w:t>
      </w:r>
    </w:p>
    <w:p w14:paraId="5A5B1D10" w14:textId="02357FF0" w:rsidR="00E56A9E" w:rsidRDefault="00E56A9E" w:rsidP="009A4E22">
      <w:pPr>
        <w:pStyle w:val="ListParagraph"/>
        <w:numPr>
          <w:ilvl w:val="0"/>
          <w:numId w:val="49"/>
        </w:numPr>
        <w:rPr>
          <w:lang w:eastAsia="en-AU"/>
        </w:rPr>
      </w:pPr>
      <w:r>
        <w:rPr>
          <w:lang w:eastAsia="en-AU"/>
        </w:rPr>
        <w:t xml:space="preserve">       Group Management</w:t>
      </w:r>
    </w:p>
    <w:p w14:paraId="5979D8E7" w14:textId="3953827F" w:rsidR="00E56A9E" w:rsidRDefault="00E56A9E" w:rsidP="009A4E22">
      <w:pPr>
        <w:pStyle w:val="ListParagraph"/>
        <w:numPr>
          <w:ilvl w:val="0"/>
          <w:numId w:val="49"/>
        </w:numPr>
        <w:rPr>
          <w:lang w:eastAsia="en-AU"/>
        </w:rPr>
      </w:pPr>
      <w:r>
        <w:rPr>
          <w:lang w:eastAsia="en-AU"/>
        </w:rPr>
        <w:t>Office365 Groups</w:t>
      </w:r>
    </w:p>
    <w:p w14:paraId="67DF7D7E" w14:textId="77777777" w:rsidR="00E56A9E" w:rsidRDefault="00E56A9E" w:rsidP="00E56A9E">
      <w:pPr>
        <w:ind w:left="192"/>
        <w:rPr>
          <w:lang w:eastAsia="en-AU"/>
        </w:rPr>
      </w:pPr>
    </w:p>
    <w:p w14:paraId="63B26A06" w14:textId="17EC9A62" w:rsidR="007D7EE9" w:rsidRDefault="00970B9F" w:rsidP="000E15CC">
      <w:pPr>
        <w:pStyle w:val="Heading2"/>
      </w:pPr>
      <w:bookmarkStart w:id="480" w:name="_Toc10010913"/>
      <w:bookmarkStart w:id="481" w:name="_Toc12350055"/>
      <w:bookmarkStart w:id="482" w:name="_Toc12411481"/>
      <w:bookmarkStart w:id="483" w:name="_Toc143150784"/>
      <w:bookmarkStart w:id="484" w:name="_Toc494184319"/>
      <w:r>
        <w:t xml:space="preserve">Interface </w:t>
      </w:r>
      <w:r w:rsidR="007D7EE9">
        <w:t>Requirements</w:t>
      </w:r>
      <w:bookmarkEnd w:id="480"/>
      <w:bookmarkEnd w:id="481"/>
      <w:bookmarkEnd w:id="482"/>
      <w:bookmarkEnd w:id="483"/>
      <w:bookmarkEnd w:id="484"/>
    </w:p>
    <w:p w14:paraId="63B26A07" w14:textId="77777777" w:rsidR="007D7EE9" w:rsidRDefault="007D7EE9" w:rsidP="007D7EE9"/>
    <w:p w14:paraId="63B26A08" w14:textId="70D8FA5D" w:rsidR="007D7EE9" w:rsidRDefault="00BE1E66" w:rsidP="000E15CC">
      <w:pPr>
        <w:pStyle w:val="Heading3"/>
      </w:pPr>
      <w:bookmarkStart w:id="485" w:name="_Toc494184320"/>
      <w:r>
        <w:t xml:space="preserve">User Interface </w:t>
      </w:r>
      <w:r w:rsidR="002C3C5A">
        <w:t>Authentication/Authorization</w:t>
      </w:r>
      <w:bookmarkEnd w:id="485"/>
    </w:p>
    <w:p w14:paraId="63B26A09" w14:textId="77777777" w:rsidR="007D7EE9" w:rsidRDefault="007D7EE9" w:rsidP="007D7EE9"/>
    <w:tbl>
      <w:tblPr>
        <w:tblW w:w="992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346"/>
        <w:gridCol w:w="900"/>
      </w:tblGrid>
      <w:tr w:rsidR="004C05EA" w:rsidRPr="00987694" w14:paraId="63B26A0D" w14:textId="77777777" w:rsidTr="00841BC4">
        <w:trPr>
          <w:cantSplit/>
          <w:tblHeader/>
        </w:trPr>
        <w:tc>
          <w:tcPr>
            <w:tcW w:w="1677" w:type="dxa"/>
            <w:shd w:val="pct5" w:color="auto" w:fill="FFFFFF"/>
          </w:tcPr>
          <w:p w14:paraId="63B26A0A" w14:textId="77777777" w:rsidR="004C05EA" w:rsidRPr="00987694" w:rsidRDefault="004C05EA" w:rsidP="00F148ED">
            <w:pPr>
              <w:pStyle w:val="TableText"/>
              <w:rPr>
                <w:b/>
              </w:rPr>
            </w:pPr>
            <w:r w:rsidRPr="00987694">
              <w:rPr>
                <w:b/>
              </w:rPr>
              <w:t xml:space="preserve">Section/ Requirement ID </w:t>
            </w:r>
          </w:p>
        </w:tc>
        <w:tc>
          <w:tcPr>
            <w:tcW w:w="7346" w:type="dxa"/>
            <w:shd w:val="pct5" w:color="auto" w:fill="FFFFFF"/>
            <w:vAlign w:val="bottom"/>
          </w:tcPr>
          <w:p w14:paraId="63B26A0B" w14:textId="77777777" w:rsidR="004C05EA" w:rsidRPr="00987694" w:rsidRDefault="004C05EA" w:rsidP="00F148ED">
            <w:pPr>
              <w:pStyle w:val="TableText"/>
              <w:rPr>
                <w:b/>
              </w:rPr>
            </w:pPr>
            <w:r w:rsidRPr="00987694">
              <w:rPr>
                <w:b/>
              </w:rPr>
              <w:t>Requirement Definition</w:t>
            </w:r>
          </w:p>
        </w:tc>
        <w:tc>
          <w:tcPr>
            <w:tcW w:w="900" w:type="dxa"/>
            <w:shd w:val="pct5" w:color="auto" w:fill="FFFFFF"/>
          </w:tcPr>
          <w:p w14:paraId="63B26A0C" w14:textId="77777777" w:rsidR="004C05EA" w:rsidRPr="00987694" w:rsidRDefault="004C05EA" w:rsidP="00F148ED">
            <w:pPr>
              <w:pStyle w:val="TableText"/>
              <w:rPr>
                <w:b/>
              </w:rPr>
            </w:pPr>
            <w:r>
              <w:rPr>
                <w:b/>
              </w:rPr>
              <w:t>Priority</w:t>
            </w:r>
          </w:p>
        </w:tc>
      </w:tr>
      <w:tr w:rsidR="004C05EA" w:rsidRPr="00987694" w14:paraId="63B26A11" w14:textId="77777777" w:rsidTr="00841BC4">
        <w:trPr>
          <w:cantSplit/>
        </w:trPr>
        <w:tc>
          <w:tcPr>
            <w:tcW w:w="1677" w:type="dxa"/>
          </w:tcPr>
          <w:p w14:paraId="63B26A0E" w14:textId="6AEB536D" w:rsidR="004C05EA" w:rsidRPr="00987694" w:rsidRDefault="00970B9F" w:rsidP="004C05EA">
            <w:pPr>
              <w:pStyle w:val="TableText"/>
            </w:pPr>
            <w:r>
              <w:t>UI1</w:t>
            </w:r>
            <w:r w:rsidR="004C05EA">
              <w:t>.</w:t>
            </w:r>
            <w:r w:rsidR="00E91D4F">
              <w:t>1</w:t>
            </w:r>
          </w:p>
        </w:tc>
        <w:tc>
          <w:tcPr>
            <w:tcW w:w="7346" w:type="dxa"/>
          </w:tcPr>
          <w:p w14:paraId="63B26A0F" w14:textId="2721A8EF" w:rsidR="004C05EA" w:rsidRPr="00987694" w:rsidRDefault="00187523" w:rsidP="004C05EA">
            <w:pPr>
              <w:pStyle w:val="TableText"/>
            </w:pPr>
            <w:r>
              <w:t>Authentication via Shibboleth</w:t>
            </w:r>
          </w:p>
        </w:tc>
        <w:tc>
          <w:tcPr>
            <w:tcW w:w="900" w:type="dxa"/>
          </w:tcPr>
          <w:p w14:paraId="63B26A10" w14:textId="77777777" w:rsidR="004C05EA" w:rsidRPr="00987694" w:rsidRDefault="004C05EA" w:rsidP="004C05EA">
            <w:pPr>
              <w:pStyle w:val="TableText"/>
            </w:pPr>
            <w:r>
              <w:t>Must</w:t>
            </w:r>
          </w:p>
        </w:tc>
      </w:tr>
      <w:tr w:rsidR="004C05EA" w:rsidRPr="00987694" w14:paraId="63B26A15" w14:textId="77777777" w:rsidTr="00841BC4">
        <w:trPr>
          <w:cantSplit/>
        </w:trPr>
        <w:tc>
          <w:tcPr>
            <w:tcW w:w="1677" w:type="dxa"/>
          </w:tcPr>
          <w:p w14:paraId="63B26A12" w14:textId="60EC74C8" w:rsidR="004C05EA" w:rsidRPr="00987694" w:rsidRDefault="00970B9F" w:rsidP="00E91D4F">
            <w:pPr>
              <w:pStyle w:val="TableText"/>
            </w:pPr>
            <w:r>
              <w:t>UI</w:t>
            </w:r>
            <w:r w:rsidDel="00970B9F">
              <w:t xml:space="preserve"> </w:t>
            </w:r>
            <w:r w:rsidR="004C05EA">
              <w:t>1.</w:t>
            </w:r>
            <w:r w:rsidR="00E91D4F">
              <w:t>2</w:t>
            </w:r>
          </w:p>
        </w:tc>
        <w:tc>
          <w:tcPr>
            <w:tcW w:w="7346" w:type="dxa"/>
          </w:tcPr>
          <w:p w14:paraId="63B26A13" w14:textId="49D9823C" w:rsidR="004C05EA" w:rsidRPr="00987694" w:rsidRDefault="00187523" w:rsidP="00187523">
            <w:pPr>
              <w:pStyle w:val="TableText"/>
            </w:pPr>
            <w:r>
              <w:t xml:space="preserve">After authentication, redirect to </w:t>
            </w:r>
            <w:proofErr w:type="spellStart"/>
            <w:r>
              <w:t>SelfService</w:t>
            </w:r>
            <w:proofErr w:type="spellEnd"/>
          </w:p>
        </w:tc>
        <w:tc>
          <w:tcPr>
            <w:tcW w:w="900" w:type="dxa"/>
          </w:tcPr>
          <w:p w14:paraId="63B26A14" w14:textId="77777777" w:rsidR="004C05EA" w:rsidRPr="00987694" w:rsidRDefault="004C05EA" w:rsidP="004C05EA">
            <w:pPr>
              <w:pStyle w:val="TableText"/>
            </w:pPr>
            <w:r>
              <w:t>Must</w:t>
            </w:r>
          </w:p>
        </w:tc>
      </w:tr>
      <w:tr w:rsidR="004C05EA" w:rsidRPr="00987694" w14:paraId="63B26A1D" w14:textId="77777777" w:rsidTr="00841BC4">
        <w:trPr>
          <w:cantSplit/>
          <w:trHeight w:val="340"/>
        </w:trPr>
        <w:tc>
          <w:tcPr>
            <w:tcW w:w="1677" w:type="dxa"/>
          </w:tcPr>
          <w:p w14:paraId="63B26A1A" w14:textId="0E2AA089" w:rsidR="004C05EA" w:rsidRPr="00987694" w:rsidRDefault="00970B9F" w:rsidP="00E91D4F">
            <w:pPr>
              <w:pStyle w:val="TableText"/>
            </w:pPr>
            <w:r>
              <w:t>UI</w:t>
            </w:r>
            <w:r w:rsidDel="00970B9F">
              <w:t xml:space="preserve"> </w:t>
            </w:r>
            <w:r w:rsidR="004C05EA">
              <w:t>1.</w:t>
            </w:r>
            <w:r w:rsidR="00E91D4F">
              <w:t>3</w:t>
            </w:r>
          </w:p>
        </w:tc>
        <w:tc>
          <w:tcPr>
            <w:tcW w:w="7346" w:type="dxa"/>
          </w:tcPr>
          <w:p w14:paraId="63B26A1B" w14:textId="5701B9F4" w:rsidR="004C05EA" w:rsidRPr="00987694" w:rsidRDefault="00187523" w:rsidP="004C05EA">
            <w:pPr>
              <w:pStyle w:val="TableText"/>
            </w:pPr>
            <w:proofErr w:type="spellStart"/>
            <w:r>
              <w:t>SelfService</w:t>
            </w:r>
            <w:proofErr w:type="spellEnd"/>
            <w:r>
              <w:t xml:space="preserve"> redirects to Identity Server for authorization and user identification</w:t>
            </w:r>
          </w:p>
        </w:tc>
        <w:tc>
          <w:tcPr>
            <w:tcW w:w="900" w:type="dxa"/>
          </w:tcPr>
          <w:p w14:paraId="63B26A1C" w14:textId="5B04CEE7" w:rsidR="004C05EA" w:rsidRPr="00987694" w:rsidRDefault="00187523" w:rsidP="004C05EA">
            <w:pPr>
              <w:pStyle w:val="TableText"/>
            </w:pPr>
            <w:r>
              <w:t>Must</w:t>
            </w:r>
          </w:p>
        </w:tc>
      </w:tr>
      <w:tr w:rsidR="004C05EA" w:rsidRPr="00987694" w14:paraId="63B26A21" w14:textId="77777777" w:rsidTr="00841BC4">
        <w:trPr>
          <w:cantSplit/>
          <w:trHeight w:val="340"/>
        </w:trPr>
        <w:tc>
          <w:tcPr>
            <w:tcW w:w="1677" w:type="dxa"/>
          </w:tcPr>
          <w:p w14:paraId="63B26A1E" w14:textId="145D4DE9" w:rsidR="004C05EA" w:rsidRPr="00987694" w:rsidRDefault="00970B9F" w:rsidP="00E91D4F">
            <w:pPr>
              <w:pStyle w:val="TableText"/>
            </w:pPr>
            <w:r>
              <w:t>UI</w:t>
            </w:r>
            <w:r w:rsidDel="00970B9F">
              <w:t xml:space="preserve"> </w:t>
            </w:r>
            <w:r w:rsidR="00232BBD">
              <w:t>1.</w:t>
            </w:r>
            <w:r w:rsidR="00E91D4F">
              <w:t>4</w:t>
            </w:r>
          </w:p>
        </w:tc>
        <w:tc>
          <w:tcPr>
            <w:tcW w:w="7346" w:type="dxa"/>
          </w:tcPr>
          <w:p w14:paraId="63B26A1F" w14:textId="2423991C" w:rsidR="004C05EA" w:rsidRPr="00987694" w:rsidRDefault="00187523" w:rsidP="00F148ED">
            <w:pPr>
              <w:pStyle w:val="TableText"/>
            </w:pPr>
            <w:r>
              <w:t xml:space="preserve">Returning to </w:t>
            </w:r>
            <w:proofErr w:type="spellStart"/>
            <w:r>
              <w:t>SelfService</w:t>
            </w:r>
            <w:proofErr w:type="spellEnd"/>
            <w:r>
              <w:t>, an identity token will be provided</w:t>
            </w:r>
          </w:p>
        </w:tc>
        <w:tc>
          <w:tcPr>
            <w:tcW w:w="900" w:type="dxa"/>
          </w:tcPr>
          <w:p w14:paraId="63B26A20" w14:textId="77777777" w:rsidR="004C05EA" w:rsidRPr="00987694" w:rsidRDefault="00232BBD" w:rsidP="00F148ED">
            <w:pPr>
              <w:pStyle w:val="TableText"/>
            </w:pPr>
            <w:r>
              <w:t>Must</w:t>
            </w:r>
          </w:p>
        </w:tc>
      </w:tr>
      <w:tr w:rsidR="00232BBD" w:rsidRPr="00987694" w14:paraId="63B26A25" w14:textId="77777777" w:rsidTr="00841BC4">
        <w:trPr>
          <w:cantSplit/>
          <w:trHeight w:val="340"/>
        </w:trPr>
        <w:tc>
          <w:tcPr>
            <w:tcW w:w="1677" w:type="dxa"/>
          </w:tcPr>
          <w:p w14:paraId="63B26A22" w14:textId="32D1D430" w:rsidR="00232BBD" w:rsidRDefault="00970B9F" w:rsidP="00E91D4F">
            <w:pPr>
              <w:pStyle w:val="TableText"/>
            </w:pPr>
            <w:r>
              <w:t>UI</w:t>
            </w:r>
            <w:r w:rsidDel="00970B9F">
              <w:t xml:space="preserve"> </w:t>
            </w:r>
            <w:r w:rsidR="00232BBD">
              <w:t>1.</w:t>
            </w:r>
            <w:r w:rsidR="00187523">
              <w:t>5</w:t>
            </w:r>
          </w:p>
        </w:tc>
        <w:tc>
          <w:tcPr>
            <w:tcW w:w="7346" w:type="dxa"/>
          </w:tcPr>
          <w:p w14:paraId="63B26A23" w14:textId="06E03767" w:rsidR="00187523" w:rsidRDefault="00187523" w:rsidP="00F148ED">
            <w:pPr>
              <w:pStyle w:val="TableText"/>
            </w:pPr>
            <w:proofErr w:type="spellStart"/>
            <w:r>
              <w:t>SelfService</w:t>
            </w:r>
            <w:proofErr w:type="spellEnd"/>
            <w:r>
              <w:t xml:space="preserve"> sets default Bearer token for all subsequent HTTP calls</w:t>
            </w:r>
          </w:p>
        </w:tc>
        <w:tc>
          <w:tcPr>
            <w:tcW w:w="900" w:type="dxa"/>
          </w:tcPr>
          <w:p w14:paraId="63B26A24" w14:textId="77777777" w:rsidR="00232BBD" w:rsidRDefault="00232BBD" w:rsidP="00F148ED">
            <w:pPr>
              <w:pStyle w:val="TableText"/>
            </w:pPr>
            <w:r>
              <w:t>Must</w:t>
            </w:r>
          </w:p>
        </w:tc>
      </w:tr>
      <w:tr w:rsidR="00187523" w:rsidRPr="00987694" w14:paraId="0772B37C" w14:textId="77777777" w:rsidTr="00841BC4">
        <w:trPr>
          <w:cantSplit/>
          <w:trHeight w:val="340"/>
        </w:trPr>
        <w:tc>
          <w:tcPr>
            <w:tcW w:w="1677" w:type="dxa"/>
          </w:tcPr>
          <w:p w14:paraId="3641D2C5" w14:textId="142C733B" w:rsidR="00187523" w:rsidRDefault="00187523" w:rsidP="00E91D4F">
            <w:pPr>
              <w:pStyle w:val="TableText"/>
            </w:pPr>
            <w:r>
              <w:t>UI</w:t>
            </w:r>
            <w:r w:rsidDel="00970B9F">
              <w:t xml:space="preserve"> </w:t>
            </w:r>
            <w:r>
              <w:t>1.</w:t>
            </w:r>
            <w:r>
              <w:t>6</w:t>
            </w:r>
          </w:p>
        </w:tc>
        <w:tc>
          <w:tcPr>
            <w:tcW w:w="7346" w:type="dxa"/>
          </w:tcPr>
          <w:p w14:paraId="163FA297" w14:textId="77CC4715" w:rsidR="00187523" w:rsidRDefault="00187523" w:rsidP="00F148ED">
            <w:pPr>
              <w:pStyle w:val="TableText"/>
            </w:pPr>
            <w:r>
              <w:t xml:space="preserve">Call is made to </w:t>
            </w:r>
            <w:proofErr w:type="spellStart"/>
            <w:r>
              <w:t>SelfService</w:t>
            </w:r>
            <w:proofErr w:type="spellEnd"/>
            <w:r>
              <w:t xml:space="preserve"> Business API for available routes given available roles</w:t>
            </w:r>
          </w:p>
        </w:tc>
        <w:tc>
          <w:tcPr>
            <w:tcW w:w="900" w:type="dxa"/>
          </w:tcPr>
          <w:p w14:paraId="224D3839" w14:textId="17D1D457" w:rsidR="00187523" w:rsidRDefault="00187523" w:rsidP="00F148ED">
            <w:pPr>
              <w:pStyle w:val="TableText"/>
            </w:pPr>
            <w:r>
              <w:t>Must</w:t>
            </w:r>
          </w:p>
        </w:tc>
      </w:tr>
    </w:tbl>
    <w:p w14:paraId="63B26A26" w14:textId="77777777" w:rsidR="004C05EA" w:rsidRDefault="004C05EA" w:rsidP="004C05EA"/>
    <w:p w14:paraId="63B26A27" w14:textId="77777777" w:rsidR="004C05EA" w:rsidRPr="004C05EA" w:rsidRDefault="004C05EA" w:rsidP="004C05EA"/>
    <w:p w14:paraId="63B26A28" w14:textId="4C947191" w:rsidR="007D7EE9" w:rsidRDefault="002349F9" w:rsidP="000E15CC">
      <w:pPr>
        <w:pStyle w:val="Heading3"/>
      </w:pPr>
      <w:r>
        <w:t>Dashboard Email Sign-Up (/dashboard)</w:t>
      </w:r>
    </w:p>
    <w:p w14:paraId="63B26A29" w14:textId="77777777" w:rsidR="00232BBD" w:rsidRPr="00232BBD" w:rsidRDefault="00232BBD" w:rsidP="00232BBD">
      <w:pPr>
        <w:rPr>
          <w:lang w:eastAsia="en-AU"/>
        </w:rPr>
      </w:pPr>
    </w:p>
    <w:tbl>
      <w:tblPr>
        <w:tblW w:w="992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346"/>
        <w:gridCol w:w="900"/>
      </w:tblGrid>
      <w:tr w:rsidR="00232BBD" w:rsidRPr="00987694" w14:paraId="63B26A2D" w14:textId="77777777" w:rsidTr="00841BC4">
        <w:trPr>
          <w:cantSplit/>
          <w:tblHeader/>
        </w:trPr>
        <w:tc>
          <w:tcPr>
            <w:tcW w:w="1677" w:type="dxa"/>
            <w:shd w:val="pct5" w:color="auto" w:fill="FFFFFF"/>
          </w:tcPr>
          <w:p w14:paraId="63B26A2A" w14:textId="77777777" w:rsidR="00232BBD" w:rsidRPr="00987694" w:rsidRDefault="00232BBD" w:rsidP="00B21925">
            <w:pPr>
              <w:pStyle w:val="TableText"/>
              <w:rPr>
                <w:b/>
              </w:rPr>
            </w:pPr>
            <w:r w:rsidRPr="00987694">
              <w:rPr>
                <w:b/>
              </w:rPr>
              <w:t xml:space="preserve">Section/ Requirement ID </w:t>
            </w:r>
          </w:p>
        </w:tc>
        <w:tc>
          <w:tcPr>
            <w:tcW w:w="7346" w:type="dxa"/>
            <w:shd w:val="pct5" w:color="auto" w:fill="FFFFFF"/>
            <w:vAlign w:val="bottom"/>
          </w:tcPr>
          <w:p w14:paraId="63B26A2B" w14:textId="77777777" w:rsidR="00232BBD" w:rsidRPr="00987694" w:rsidRDefault="00232BBD" w:rsidP="00B21925">
            <w:pPr>
              <w:pStyle w:val="TableText"/>
              <w:rPr>
                <w:b/>
              </w:rPr>
            </w:pPr>
            <w:r w:rsidRPr="00987694">
              <w:rPr>
                <w:b/>
              </w:rPr>
              <w:t>Requirement Definition</w:t>
            </w:r>
          </w:p>
        </w:tc>
        <w:tc>
          <w:tcPr>
            <w:tcW w:w="900" w:type="dxa"/>
            <w:shd w:val="pct5" w:color="auto" w:fill="FFFFFF"/>
          </w:tcPr>
          <w:p w14:paraId="63B26A2C" w14:textId="77777777" w:rsidR="00232BBD" w:rsidRPr="00987694" w:rsidRDefault="00232BBD" w:rsidP="00B21925">
            <w:pPr>
              <w:pStyle w:val="TableText"/>
              <w:rPr>
                <w:b/>
              </w:rPr>
            </w:pPr>
            <w:r>
              <w:rPr>
                <w:b/>
              </w:rPr>
              <w:t>Priority</w:t>
            </w:r>
          </w:p>
        </w:tc>
      </w:tr>
      <w:tr w:rsidR="00232BBD" w:rsidRPr="00987694" w14:paraId="63B26A31" w14:textId="77777777" w:rsidTr="00841BC4">
        <w:trPr>
          <w:cantSplit/>
        </w:trPr>
        <w:tc>
          <w:tcPr>
            <w:tcW w:w="1677" w:type="dxa"/>
          </w:tcPr>
          <w:p w14:paraId="63B26A2E" w14:textId="618A13CD" w:rsidR="00232BBD" w:rsidRPr="00987694" w:rsidRDefault="00970B9F" w:rsidP="00232BBD">
            <w:pPr>
              <w:pStyle w:val="TableText"/>
            </w:pPr>
            <w:r>
              <w:t>UI</w:t>
            </w:r>
            <w:r w:rsidDel="00970B9F">
              <w:t xml:space="preserve"> </w:t>
            </w:r>
            <w:r w:rsidR="00232BBD">
              <w:t>2.</w:t>
            </w:r>
            <w:r w:rsidR="00E91D4F">
              <w:t>1</w:t>
            </w:r>
          </w:p>
        </w:tc>
        <w:tc>
          <w:tcPr>
            <w:tcW w:w="7346" w:type="dxa"/>
          </w:tcPr>
          <w:p w14:paraId="63B26A2F" w14:textId="43BABEE5" w:rsidR="00232BBD" w:rsidRPr="00987694" w:rsidRDefault="002349F9" w:rsidP="00232BBD">
            <w:pPr>
              <w:pStyle w:val="TableText"/>
            </w:pPr>
            <w:r>
              <w:t>Next GAL Sync Notification Widget</w:t>
            </w:r>
          </w:p>
        </w:tc>
        <w:tc>
          <w:tcPr>
            <w:tcW w:w="900" w:type="dxa"/>
          </w:tcPr>
          <w:p w14:paraId="63B26A30" w14:textId="77777777" w:rsidR="00232BBD" w:rsidRPr="00987694" w:rsidRDefault="00232BBD" w:rsidP="00B21925">
            <w:pPr>
              <w:pStyle w:val="TableText"/>
            </w:pPr>
            <w:r>
              <w:t>Must</w:t>
            </w:r>
          </w:p>
        </w:tc>
      </w:tr>
      <w:tr w:rsidR="00232BBD" w:rsidRPr="00987694" w14:paraId="63B26A35" w14:textId="77777777" w:rsidTr="00841BC4">
        <w:trPr>
          <w:cantSplit/>
        </w:trPr>
        <w:tc>
          <w:tcPr>
            <w:tcW w:w="1677" w:type="dxa"/>
          </w:tcPr>
          <w:p w14:paraId="63B26A32" w14:textId="092677BE" w:rsidR="00232BBD" w:rsidRDefault="00970B9F" w:rsidP="00232BBD">
            <w:pPr>
              <w:pStyle w:val="TableText"/>
            </w:pPr>
            <w:r>
              <w:t>UI</w:t>
            </w:r>
            <w:r w:rsidDel="00970B9F">
              <w:t xml:space="preserve"> </w:t>
            </w:r>
            <w:r w:rsidR="00232BBD">
              <w:t>2.1</w:t>
            </w:r>
            <w:r w:rsidR="00E91D4F">
              <w:t>.1</w:t>
            </w:r>
          </w:p>
        </w:tc>
        <w:tc>
          <w:tcPr>
            <w:tcW w:w="7346" w:type="dxa"/>
          </w:tcPr>
          <w:p w14:paraId="63B26A33" w14:textId="6E84367F" w:rsidR="00232BBD" w:rsidRDefault="008A6C75" w:rsidP="00232BBD">
            <w:pPr>
              <w:pStyle w:val="TableText"/>
            </w:pPr>
            <w:r>
              <w:t>High level metrics displayed (e-mail provisions, AD lock counts)</w:t>
            </w:r>
          </w:p>
        </w:tc>
        <w:tc>
          <w:tcPr>
            <w:tcW w:w="900" w:type="dxa"/>
          </w:tcPr>
          <w:p w14:paraId="63B26A34" w14:textId="77777777" w:rsidR="00232BBD" w:rsidRDefault="00B70B32" w:rsidP="00B21925">
            <w:pPr>
              <w:pStyle w:val="TableText"/>
            </w:pPr>
            <w:r>
              <w:t>May</w:t>
            </w:r>
          </w:p>
        </w:tc>
      </w:tr>
      <w:tr w:rsidR="00232BBD" w:rsidRPr="00987694" w14:paraId="63B26A39" w14:textId="77777777" w:rsidTr="00841BC4">
        <w:trPr>
          <w:cantSplit/>
        </w:trPr>
        <w:tc>
          <w:tcPr>
            <w:tcW w:w="1677" w:type="dxa"/>
          </w:tcPr>
          <w:p w14:paraId="63B26A36" w14:textId="23CC6674" w:rsidR="00232BBD" w:rsidRDefault="00970B9F" w:rsidP="00232BBD">
            <w:pPr>
              <w:pStyle w:val="TableText"/>
            </w:pPr>
            <w:r>
              <w:t>UI</w:t>
            </w:r>
            <w:r w:rsidDel="00970B9F">
              <w:t xml:space="preserve"> </w:t>
            </w:r>
            <w:r w:rsidR="00232BBD">
              <w:t>2.2</w:t>
            </w:r>
          </w:p>
        </w:tc>
        <w:tc>
          <w:tcPr>
            <w:tcW w:w="7346" w:type="dxa"/>
          </w:tcPr>
          <w:p w14:paraId="63B26A37" w14:textId="069CAACE" w:rsidR="00232BBD" w:rsidRDefault="008A6C75" w:rsidP="00232BBD">
            <w:pPr>
              <w:pStyle w:val="TableText"/>
            </w:pPr>
            <w:r>
              <w:t>E-mail sign-up</w:t>
            </w:r>
            <w:r w:rsidR="00951814">
              <w:t xml:space="preserve"> </w:t>
            </w:r>
            <w:r w:rsidR="00951814">
              <w:br/>
              <w:t>Intended for individual users to initiate their own mail provisioning. Also provides details for dual mailbox handling with UNCH and UNC</w:t>
            </w:r>
          </w:p>
        </w:tc>
        <w:tc>
          <w:tcPr>
            <w:tcW w:w="900" w:type="dxa"/>
          </w:tcPr>
          <w:p w14:paraId="63B26A38" w14:textId="77777777" w:rsidR="00232BBD" w:rsidRDefault="007B4EBC" w:rsidP="00B21925">
            <w:pPr>
              <w:pStyle w:val="TableText"/>
            </w:pPr>
            <w:r>
              <w:t>Must</w:t>
            </w:r>
          </w:p>
        </w:tc>
      </w:tr>
      <w:tr w:rsidR="007B4EBC" w:rsidRPr="00987694" w14:paraId="63B26A3D" w14:textId="77777777" w:rsidTr="00841BC4">
        <w:trPr>
          <w:cantSplit/>
        </w:trPr>
        <w:tc>
          <w:tcPr>
            <w:tcW w:w="1677" w:type="dxa"/>
          </w:tcPr>
          <w:p w14:paraId="63B26A3A" w14:textId="1167B269" w:rsidR="007B4EBC" w:rsidRDefault="00970B9F" w:rsidP="00232BBD">
            <w:pPr>
              <w:pStyle w:val="TableText"/>
            </w:pPr>
            <w:r>
              <w:t>UI</w:t>
            </w:r>
            <w:r w:rsidDel="00970B9F">
              <w:t xml:space="preserve"> </w:t>
            </w:r>
            <w:r w:rsidR="008A6C75">
              <w:t>2.3</w:t>
            </w:r>
          </w:p>
        </w:tc>
        <w:tc>
          <w:tcPr>
            <w:tcW w:w="7346" w:type="dxa"/>
          </w:tcPr>
          <w:p w14:paraId="5E64BF4E" w14:textId="77777777" w:rsidR="007B4EBC" w:rsidRDefault="008A6C75" w:rsidP="00232BBD">
            <w:pPr>
              <w:pStyle w:val="TableText"/>
            </w:pPr>
            <w:proofErr w:type="spellStart"/>
            <w:r>
              <w:t>Lyris</w:t>
            </w:r>
            <w:proofErr w:type="spellEnd"/>
            <w:r>
              <w:t xml:space="preserve"> List Subscriptions</w:t>
            </w:r>
          </w:p>
          <w:p w14:paraId="63B26A3B" w14:textId="0BEDC307" w:rsidR="00951814" w:rsidRDefault="00951814" w:rsidP="00232BBD">
            <w:pPr>
              <w:pStyle w:val="TableText"/>
            </w:pPr>
            <w:r>
              <w:t xml:space="preserve">Lists current </w:t>
            </w:r>
            <w:proofErr w:type="spellStart"/>
            <w:r>
              <w:t>Lyris</w:t>
            </w:r>
            <w:proofErr w:type="spellEnd"/>
            <w:r>
              <w:t xml:space="preserve"> Subscriptions</w:t>
            </w:r>
          </w:p>
        </w:tc>
        <w:tc>
          <w:tcPr>
            <w:tcW w:w="900" w:type="dxa"/>
          </w:tcPr>
          <w:p w14:paraId="63B26A3C" w14:textId="77777777" w:rsidR="007B4EBC" w:rsidRDefault="007B4EBC" w:rsidP="00B21925">
            <w:pPr>
              <w:pStyle w:val="TableText"/>
            </w:pPr>
            <w:r>
              <w:t>Must</w:t>
            </w:r>
          </w:p>
        </w:tc>
      </w:tr>
      <w:tr w:rsidR="007B4EBC" w:rsidRPr="00987694" w14:paraId="63B26A41" w14:textId="77777777" w:rsidTr="00841BC4">
        <w:trPr>
          <w:cantSplit/>
        </w:trPr>
        <w:tc>
          <w:tcPr>
            <w:tcW w:w="1677" w:type="dxa"/>
          </w:tcPr>
          <w:p w14:paraId="63B26A3E" w14:textId="5E9C554B" w:rsidR="007B4EBC" w:rsidRDefault="00970B9F" w:rsidP="007B4EBC">
            <w:pPr>
              <w:pStyle w:val="TableText"/>
            </w:pPr>
            <w:r>
              <w:t>UI</w:t>
            </w:r>
            <w:r w:rsidDel="00970B9F">
              <w:t xml:space="preserve"> </w:t>
            </w:r>
            <w:r w:rsidR="008A6C75">
              <w:t>2.4</w:t>
            </w:r>
          </w:p>
        </w:tc>
        <w:tc>
          <w:tcPr>
            <w:tcW w:w="7346" w:type="dxa"/>
          </w:tcPr>
          <w:p w14:paraId="6D93ABBC" w14:textId="77777777" w:rsidR="007B4EBC" w:rsidRDefault="008A6C75" w:rsidP="00232BBD">
            <w:pPr>
              <w:pStyle w:val="TableText"/>
            </w:pPr>
            <w:r>
              <w:t>Self-manage AD aliases</w:t>
            </w:r>
          </w:p>
          <w:p w14:paraId="63B26A3F" w14:textId="1466DEFA" w:rsidR="00951814" w:rsidRDefault="00951814" w:rsidP="00232BBD">
            <w:pPr>
              <w:pStyle w:val="TableText"/>
            </w:pPr>
            <w:r>
              <w:t>Allows for individuals to manage e-mail aliases</w:t>
            </w:r>
          </w:p>
        </w:tc>
        <w:tc>
          <w:tcPr>
            <w:tcW w:w="900" w:type="dxa"/>
          </w:tcPr>
          <w:p w14:paraId="63B26A40" w14:textId="77777777" w:rsidR="007B4EBC" w:rsidRDefault="007B4EBC" w:rsidP="00B21925">
            <w:pPr>
              <w:pStyle w:val="TableText"/>
            </w:pPr>
            <w:r>
              <w:t>Must</w:t>
            </w:r>
          </w:p>
        </w:tc>
      </w:tr>
      <w:tr w:rsidR="007B4EBC" w:rsidRPr="00987694" w14:paraId="63B26A45" w14:textId="77777777" w:rsidTr="00841BC4">
        <w:trPr>
          <w:cantSplit/>
        </w:trPr>
        <w:tc>
          <w:tcPr>
            <w:tcW w:w="1677" w:type="dxa"/>
          </w:tcPr>
          <w:p w14:paraId="63B26A42" w14:textId="13FB2886" w:rsidR="007B4EBC" w:rsidRDefault="00970B9F" w:rsidP="007B4EBC">
            <w:pPr>
              <w:pStyle w:val="TableText"/>
            </w:pPr>
            <w:r>
              <w:lastRenderedPageBreak/>
              <w:t>UI</w:t>
            </w:r>
            <w:r w:rsidDel="00970B9F">
              <w:t xml:space="preserve"> </w:t>
            </w:r>
            <w:r w:rsidR="008A6C75">
              <w:t>2.5</w:t>
            </w:r>
          </w:p>
        </w:tc>
        <w:tc>
          <w:tcPr>
            <w:tcW w:w="7346" w:type="dxa"/>
          </w:tcPr>
          <w:p w14:paraId="73CE492B" w14:textId="77777777" w:rsidR="007B4EBC" w:rsidRDefault="008A6C75" w:rsidP="002C5C76">
            <w:pPr>
              <w:pStyle w:val="TableText"/>
            </w:pPr>
            <w:r>
              <w:t>List resources</w:t>
            </w:r>
          </w:p>
          <w:p w14:paraId="63B26A43" w14:textId="0B4C48BC" w:rsidR="00951814" w:rsidRDefault="00951814" w:rsidP="00951814">
            <w:pPr>
              <w:pStyle w:val="TableText"/>
            </w:pPr>
            <w:r>
              <w:t>Lists Exchange resources</w:t>
            </w:r>
            <w:bookmarkStart w:id="486" w:name="_GoBack"/>
            <w:bookmarkEnd w:id="486"/>
          </w:p>
        </w:tc>
        <w:tc>
          <w:tcPr>
            <w:tcW w:w="900" w:type="dxa"/>
          </w:tcPr>
          <w:p w14:paraId="63B26A44" w14:textId="5C5879A6" w:rsidR="007B4EBC" w:rsidRDefault="008A6C75" w:rsidP="00B21925">
            <w:pPr>
              <w:pStyle w:val="TableText"/>
            </w:pPr>
            <w:r>
              <w:t>Must</w:t>
            </w:r>
          </w:p>
        </w:tc>
      </w:tr>
    </w:tbl>
    <w:p w14:paraId="63B26A66" w14:textId="77777777" w:rsidR="004C05EA" w:rsidRDefault="004C05EA" w:rsidP="004C05EA">
      <w:pPr>
        <w:rPr>
          <w:lang w:eastAsia="en-AU"/>
        </w:rPr>
      </w:pPr>
    </w:p>
    <w:p w14:paraId="63B26A67" w14:textId="77777777" w:rsidR="00232BBD" w:rsidRDefault="00232BBD" w:rsidP="004C05EA">
      <w:pPr>
        <w:rPr>
          <w:lang w:eastAsia="en-AU"/>
        </w:rPr>
      </w:pPr>
    </w:p>
    <w:p w14:paraId="63B26A68" w14:textId="77777777" w:rsidR="004C05EA" w:rsidRPr="004C05EA" w:rsidRDefault="004C05EA" w:rsidP="004C05EA"/>
    <w:p w14:paraId="63B26A69" w14:textId="0CF001EE" w:rsidR="004C05EA" w:rsidRDefault="00C219B3" w:rsidP="000E15CC">
      <w:pPr>
        <w:pStyle w:val="Heading3"/>
      </w:pPr>
      <w:r>
        <w:t>List Manager</w:t>
      </w:r>
    </w:p>
    <w:p w14:paraId="63B26A6A" w14:textId="77777777" w:rsidR="004C05EA" w:rsidRDefault="004C05EA" w:rsidP="004C05EA">
      <w:pPr>
        <w:rPr>
          <w:lang w:eastAsia="en-AU"/>
        </w:rPr>
      </w:pPr>
    </w:p>
    <w:tbl>
      <w:tblPr>
        <w:tblW w:w="992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256"/>
        <w:gridCol w:w="990"/>
      </w:tblGrid>
      <w:tr w:rsidR="002C5C76" w:rsidRPr="00987694" w14:paraId="63B26A6E" w14:textId="77777777" w:rsidTr="00486401">
        <w:trPr>
          <w:cantSplit/>
          <w:tblHeader/>
        </w:trPr>
        <w:tc>
          <w:tcPr>
            <w:tcW w:w="1677" w:type="dxa"/>
            <w:tcBorders>
              <w:bottom w:val="single" w:sz="4" w:space="0" w:color="auto"/>
            </w:tcBorders>
            <w:shd w:val="pct5" w:color="auto" w:fill="FFFFFF"/>
          </w:tcPr>
          <w:p w14:paraId="63B26A6B" w14:textId="77777777" w:rsidR="002C5C76" w:rsidRPr="00987694" w:rsidRDefault="002C5C76" w:rsidP="009F1946">
            <w:pPr>
              <w:pStyle w:val="TableText"/>
              <w:rPr>
                <w:b/>
              </w:rPr>
            </w:pPr>
            <w:r w:rsidRPr="00987694">
              <w:rPr>
                <w:b/>
              </w:rPr>
              <w:t xml:space="preserve">Section/ Requirement ID </w:t>
            </w:r>
          </w:p>
        </w:tc>
        <w:tc>
          <w:tcPr>
            <w:tcW w:w="7256" w:type="dxa"/>
            <w:tcBorders>
              <w:bottom w:val="single" w:sz="4" w:space="0" w:color="auto"/>
            </w:tcBorders>
            <w:shd w:val="pct5" w:color="auto" w:fill="FFFFFF"/>
            <w:vAlign w:val="bottom"/>
          </w:tcPr>
          <w:p w14:paraId="63B26A6C" w14:textId="77777777" w:rsidR="002C5C76" w:rsidRPr="00987694" w:rsidRDefault="002C5C76" w:rsidP="009F1946">
            <w:pPr>
              <w:pStyle w:val="TableText"/>
              <w:rPr>
                <w:b/>
              </w:rPr>
            </w:pPr>
            <w:r w:rsidRPr="00987694">
              <w:rPr>
                <w:b/>
              </w:rPr>
              <w:t>Requirement Definition</w:t>
            </w:r>
          </w:p>
        </w:tc>
        <w:tc>
          <w:tcPr>
            <w:tcW w:w="990" w:type="dxa"/>
            <w:tcBorders>
              <w:bottom w:val="single" w:sz="4" w:space="0" w:color="auto"/>
            </w:tcBorders>
            <w:shd w:val="pct5" w:color="auto" w:fill="FFFFFF"/>
          </w:tcPr>
          <w:p w14:paraId="63B26A6D" w14:textId="77777777" w:rsidR="002C5C76" w:rsidRPr="00987694" w:rsidRDefault="002C5C76" w:rsidP="009F1946">
            <w:pPr>
              <w:pStyle w:val="TableText"/>
              <w:rPr>
                <w:b/>
              </w:rPr>
            </w:pPr>
            <w:r>
              <w:rPr>
                <w:b/>
              </w:rPr>
              <w:t>Priority</w:t>
            </w:r>
          </w:p>
        </w:tc>
      </w:tr>
      <w:tr w:rsidR="002C5C76" w:rsidRPr="00987694" w14:paraId="63B26A72" w14:textId="77777777" w:rsidTr="00486401">
        <w:trPr>
          <w:cantSplit/>
        </w:trPr>
        <w:tc>
          <w:tcPr>
            <w:tcW w:w="1677" w:type="dxa"/>
            <w:shd w:val="clear" w:color="auto" w:fill="F2F2F2" w:themeFill="background1" w:themeFillShade="F2"/>
          </w:tcPr>
          <w:p w14:paraId="63B26A6F" w14:textId="323C9762" w:rsidR="002C5C76" w:rsidRPr="00987694" w:rsidRDefault="00970B9F" w:rsidP="00E91D4F">
            <w:pPr>
              <w:pStyle w:val="TableText"/>
            </w:pPr>
            <w:r>
              <w:t>UI</w:t>
            </w:r>
            <w:r w:rsidDel="00970B9F">
              <w:t xml:space="preserve"> </w:t>
            </w:r>
            <w:r w:rsidR="002C5C76">
              <w:t>3.</w:t>
            </w:r>
            <w:r w:rsidR="00E91D4F">
              <w:t>1</w:t>
            </w:r>
          </w:p>
        </w:tc>
        <w:tc>
          <w:tcPr>
            <w:tcW w:w="7256" w:type="dxa"/>
            <w:shd w:val="clear" w:color="auto" w:fill="F2F2F2" w:themeFill="background1" w:themeFillShade="F2"/>
          </w:tcPr>
          <w:p w14:paraId="63B26A70" w14:textId="6DEC2132" w:rsidR="002C5C76" w:rsidRPr="00987694" w:rsidRDefault="002C5C76" w:rsidP="00C219B3">
            <w:pPr>
              <w:pStyle w:val="TableText"/>
            </w:pPr>
            <w:r>
              <w:t xml:space="preserve">User can access </w:t>
            </w:r>
            <w:r w:rsidR="00C219B3">
              <w:t>landing page for List Manage</w:t>
            </w:r>
          </w:p>
        </w:tc>
        <w:tc>
          <w:tcPr>
            <w:tcW w:w="990" w:type="dxa"/>
            <w:shd w:val="clear" w:color="auto" w:fill="F2F2F2" w:themeFill="background1" w:themeFillShade="F2"/>
          </w:tcPr>
          <w:p w14:paraId="63B26A71" w14:textId="77777777" w:rsidR="002C5C76" w:rsidRPr="00987694" w:rsidRDefault="002C5C76" w:rsidP="009F1946">
            <w:pPr>
              <w:pStyle w:val="TableText"/>
            </w:pPr>
            <w:r>
              <w:t>Must</w:t>
            </w:r>
          </w:p>
        </w:tc>
      </w:tr>
      <w:tr w:rsidR="002C5C76" w:rsidRPr="00987694" w14:paraId="63B26A76" w14:textId="77777777" w:rsidTr="00486401">
        <w:trPr>
          <w:cantSplit/>
        </w:trPr>
        <w:tc>
          <w:tcPr>
            <w:tcW w:w="1677" w:type="dxa"/>
            <w:shd w:val="clear" w:color="auto" w:fill="F2F2F2" w:themeFill="background1" w:themeFillShade="F2"/>
          </w:tcPr>
          <w:p w14:paraId="63B26A73" w14:textId="0AE91559" w:rsidR="002C5C76" w:rsidRDefault="00C219B3" w:rsidP="002C5C76">
            <w:pPr>
              <w:pStyle w:val="TableText"/>
            </w:pPr>
            <w:r>
              <w:t>UI</w:t>
            </w:r>
            <w:r w:rsidDel="00970B9F">
              <w:t xml:space="preserve"> </w:t>
            </w:r>
            <w:r>
              <w:t>3.</w:t>
            </w:r>
            <w:r>
              <w:t>2.1</w:t>
            </w:r>
          </w:p>
        </w:tc>
        <w:tc>
          <w:tcPr>
            <w:tcW w:w="7256" w:type="dxa"/>
            <w:shd w:val="clear" w:color="auto" w:fill="F2F2F2" w:themeFill="background1" w:themeFillShade="F2"/>
          </w:tcPr>
          <w:p w14:paraId="63B26A74" w14:textId="6836B715" w:rsidR="002C5C76" w:rsidRDefault="00C219B3" w:rsidP="002C5C76">
            <w:pPr>
              <w:pStyle w:val="TableText"/>
            </w:pPr>
            <w:r>
              <w:t>Log In List Members (Link should reflect proper domain, i.e. test or production)</w:t>
            </w:r>
          </w:p>
        </w:tc>
        <w:tc>
          <w:tcPr>
            <w:tcW w:w="990" w:type="dxa"/>
            <w:shd w:val="clear" w:color="auto" w:fill="F2F2F2" w:themeFill="background1" w:themeFillShade="F2"/>
          </w:tcPr>
          <w:p w14:paraId="63B26A75" w14:textId="363CB5E1" w:rsidR="002C5C76" w:rsidRDefault="00C219B3" w:rsidP="009F1946">
            <w:pPr>
              <w:pStyle w:val="TableText"/>
            </w:pPr>
            <w:r>
              <w:t>Must</w:t>
            </w:r>
          </w:p>
        </w:tc>
      </w:tr>
      <w:tr w:rsidR="002C5C76" w:rsidRPr="00987694" w14:paraId="63B26A7A" w14:textId="77777777" w:rsidTr="00486401">
        <w:trPr>
          <w:cantSplit/>
        </w:trPr>
        <w:tc>
          <w:tcPr>
            <w:tcW w:w="1677" w:type="dxa"/>
            <w:shd w:val="clear" w:color="auto" w:fill="F2F2F2" w:themeFill="background1" w:themeFillShade="F2"/>
          </w:tcPr>
          <w:p w14:paraId="63B26A77" w14:textId="09EDCB26" w:rsidR="002C5C76" w:rsidRDefault="00C219B3" w:rsidP="002C5C76">
            <w:pPr>
              <w:pStyle w:val="TableText"/>
            </w:pPr>
            <w:r>
              <w:t>UI.3.2.2</w:t>
            </w:r>
          </w:p>
        </w:tc>
        <w:tc>
          <w:tcPr>
            <w:tcW w:w="7256" w:type="dxa"/>
            <w:shd w:val="clear" w:color="auto" w:fill="F2F2F2" w:themeFill="background1" w:themeFillShade="F2"/>
          </w:tcPr>
          <w:p w14:paraId="63B26A78" w14:textId="00250F49" w:rsidR="002C5C76" w:rsidRDefault="00C219B3" w:rsidP="002C5C76">
            <w:pPr>
              <w:pStyle w:val="TableText"/>
            </w:pPr>
            <w:r>
              <w:t xml:space="preserve">Log In Administrator </w:t>
            </w:r>
            <w:r>
              <w:t>(Link should reflect proper domain, i.e. test or production)</w:t>
            </w:r>
          </w:p>
        </w:tc>
        <w:tc>
          <w:tcPr>
            <w:tcW w:w="990" w:type="dxa"/>
            <w:shd w:val="clear" w:color="auto" w:fill="F2F2F2" w:themeFill="background1" w:themeFillShade="F2"/>
          </w:tcPr>
          <w:p w14:paraId="63B26A79" w14:textId="3D34BFAF" w:rsidR="002C5C76" w:rsidRDefault="00C219B3" w:rsidP="009F1946">
            <w:pPr>
              <w:pStyle w:val="TableText"/>
            </w:pPr>
            <w:r>
              <w:t>Must</w:t>
            </w:r>
          </w:p>
        </w:tc>
      </w:tr>
      <w:tr w:rsidR="002C5C76" w:rsidRPr="00987694" w14:paraId="63B26A7E" w14:textId="77777777" w:rsidTr="00486401">
        <w:trPr>
          <w:cantSplit/>
        </w:trPr>
        <w:tc>
          <w:tcPr>
            <w:tcW w:w="1677" w:type="dxa"/>
            <w:shd w:val="clear" w:color="auto" w:fill="F2F2F2" w:themeFill="background1" w:themeFillShade="F2"/>
          </w:tcPr>
          <w:p w14:paraId="63B26A7B" w14:textId="068C718E" w:rsidR="002C5C76" w:rsidRDefault="00C219B3" w:rsidP="002C5C76">
            <w:pPr>
              <w:pStyle w:val="TableText"/>
            </w:pPr>
            <w:r>
              <w:t>UI.3.3</w:t>
            </w:r>
          </w:p>
        </w:tc>
        <w:tc>
          <w:tcPr>
            <w:tcW w:w="7256" w:type="dxa"/>
            <w:shd w:val="clear" w:color="auto" w:fill="F2F2F2" w:themeFill="background1" w:themeFillShade="F2"/>
          </w:tcPr>
          <w:p w14:paraId="63B26A7C" w14:textId="6269AA3E" w:rsidR="002C5C76" w:rsidRDefault="00C219B3" w:rsidP="002C5C76">
            <w:pPr>
              <w:pStyle w:val="TableText"/>
            </w:pPr>
            <w:r>
              <w:t xml:space="preserve">Information Links </w:t>
            </w:r>
          </w:p>
        </w:tc>
        <w:tc>
          <w:tcPr>
            <w:tcW w:w="990" w:type="dxa"/>
            <w:shd w:val="clear" w:color="auto" w:fill="F2F2F2" w:themeFill="background1" w:themeFillShade="F2"/>
          </w:tcPr>
          <w:p w14:paraId="63B26A7D" w14:textId="220B6A65" w:rsidR="002C5C76" w:rsidRDefault="00C219B3" w:rsidP="009F1946">
            <w:pPr>
              <w:pStyle w:val="TableText"/>
            </w:pPr>
            <w:r>
              <w:t>Must</w:t>
            </w:r>
          </w:p>
        </w:tc>
      </w:tr>
      <w:tr w:rsidR="002C5C76" w:rsidRPr="00987694" w14:paraId="63B26A82" w14:textId="77777777" w:rsidTr="00486401">
        <w:trPr>
          <w:cantSplit/>
        </w:trPr>
        <w:tc>
          <w:tcPr>
            <w:tcW w:w="1677" w:type="dxa"/>
            <w:shd w:val="clear" w:color="auto" w:fill="F2F2F2" w:themeFill="background1" w:themeFillShade="F2"/>
          </w:tcPr>
          <w:p w14:paraId="63B26A7F" w14:textId="40EB0711" w:rsidR="002C5C76" w:rsidRDefault="00C219B3" w:rsidP="002C5C76">
            <w:pPr>
              <w:pStyle w:val="TableText"/>
            </w:pPr>
            <w:r>
              <w:t>UI.3.4</w:t>
            </w:r>
          </w:p>
        </w:tc>
        <w:tc>
          <w:tcPr>
            <w:tcW w:w="7256" w:type="dxa"/>
            <w:shd w:val="clear" w:color="auto" w:fill="F2F2F2" w:themeFill="background1" w:themeFillShade="F2"/>
          </w:tcPr>
          <w:p w14:paraId="63B26A80" w14:textId="07D5616F" w:rsidR="002C5C76" w:rsidRDefault="00C219B3" w:rsidP="009A088A">
            <w:pPr>
              <w:pStyle w:val="TableText"/>
            </w:pPr>
            <w:r>
              <w:t>User Tools Browse Lists, Reset Password (Links should reflect proper domain)</w:t>
            </w:r>
          </w:p>
        </w:tc>
        <w:tc>
          <w:tcPr>
            <w:tcW w:w="990" w:type="dxa"/>
            <w:shd w:val="clear" w:color="auto" w:fill="F2F2F2" w:themeFill="background1" w:themeFillShade="F2"/>
          </w:tcPr>
          <w:p w14:paraId="63B26A81" w14:textId="65BC2A71" w:rsidR="002C5C76" w:rsidRDefault="00C219B3" w:rsidP="009F1946">
            <w:pPr>
              <w:pStyle w:val="TableText"/>
            </w:pPr>
            <w:r>
              <w:t>Must</w:t>
            </w:r>
          </w:p>
        </w:tc>
      </w:tr>
      <w:tr w:rsidR="00C92A4F" w:rsidRPr="00987694" w14:paraId="63B26A86" w14:textId="77777777" w:rsidTr="00486401">
        <w:trPr>
          <w:cantSplit/>
        </w:trPr>
        <w:tc>
          <w:tcPr>
            <w:tcW w:w="1677" w:type="dxa"/>
            <w:shd w:val="clear" w:color="auto" w:fill="F2F2F2" w:themeFill="background1" w:themeFillShade="F2"/>
          </w:tcPr>
          <w:p w14:paraId="63B26A83" w14:textId="00A2BE82" w:rsidR="00C92A4F" w:rsidRDefault="00C219B3" w:rsidP="009F1946">
            <w:pPr>
              <w:pStyle w:val="TableText"/>
            </w:pPr>
            <w:r>
              <w:t>UI.3.4.1</w:t>
            </w:r>
          </w:p>
        </w:tc>
        <w:tc>
          <w:tcPr>
            <w:tcW w:w="7256" w:type="dxa"/>
            <w:shd w:val="clear" w:color="auto" w:fill="F2F2F2" w:themeFill="background1" w:themeFillShade="F2"/>
          </w:tcPr>
          <w:p w14:paraId="63B26A84" w14:textId="7869EE77" w:rsidR="00C92A4F" w:rsidRDefault="00C219B3" w:rsidP="009F1946">
            <w:pPr>
              <w:pStyle w:val="TableText"/>
            </w:pPr>
            <w:r>
              <w:t>List subscribed subscriptions</w:t>
            </w:r>
          </w:p>
        </w:tc>
        <w:tc>
          <w:tcPr>
            <w:tcW w:w="990" w:type="dxa"/>
            <w:shd w:val="clear" w:color="auto" w:fill="F2F2F2" w:themeFill="background1" w:themeFillShade="F2"/>
          </w:tcPr>
          <w:p w14:paraId="63B26A85" w14:textId="0CC700BB" w:rsidR="00C92A4F" w:rsidRDefault="00C219B3" w:rsidP="009F1946">
            <w:pPr>
              <w:pStyle w:val="TableText"/>
            </w:pPr>
            <w:r>
              <w:t>Must</w:t>
            </w:r>
          </w:p>
        </w:tc>
      </w:tr>
      <w:tr w:rsidR="00C92A4F" w:rsidRPr="00987694" w14:paraId="63B26A8A" w14:textId="77777777" w:rsidTr="00486401">
        <w:trPr>
          <w:cantSplit/>
        </w:trPr>
        <w:tc>
          <w:tcPr>
            <w:tcW w:w="1677" w:type="dxa"/>
            <w:shd w:val="clear" w:color="auto" w:fill="F2F2F2" w:themeFill="background1" w:themeFillShade="F2"/>
          </w:tcPr>
          <w:p w14:paraId="63B26A87" w14:textId="6E21CCCA" w:rsidR="00C92A4F" w:rsidRDefault="00C219B3" w:rsidP="009A088A">
            <w:pPr>
              <w:pStyle w:val="TableText"/>
            </w:pPr>
            <w:r>
              <w:t>UI.3.4.2</w:t>
            </w:r>
          </w:p>
        </w:tc>
        <w:tc>
          <w:tcPr>
            <w:tcW w:w="7256" w:type="dxa"/>
            <w:shd w:val="clear" w:color="auto" w:fill="F2F2F2" w:themeFill="background1" w:themeFillShade="F2"/>
          </w:tcPr>
          <w:p w14:paraId="63B26A88" w14:textId="47BE1F46" w:rsidR="00C92A4F" w:rsidRDefault="00C219B3" w:rsidP="009F1946">
            <w:pPr>
              <w:pStyle w:val="TableText"/>
            </w:pPr>
            <w:r>
              <w:t>Search Lists</w:t>
            </w:r>
            <w:r w:rsidR="006C350C">
              <w:t xml:space="preserve"> (Use like expression, Visit and Subscribe reflect proper domain links)</w:t>
            </w:r>
          </w:p>
        </w:tc>
        <w:tc>
          <w:tcPr>
            <w:tcW w:w="990" w:type="dxa"/>
            <w:shd w:val="clear" w:color="auto" w:fill="F2F2F2" w:themeFill="background1" w:themeFillShade="F2"/>
          </w:tcPr>
          <w:p w14:paraId="63B26A89" w14:textId="1566A78A" w:rsidR="00C92A4F" w:rsidRDefault="006C350C" w:rsidP="009F1946">
            <w:pPr>
              <w:pStyle w:val="TableText"/>
            </w:pPr>
            <w:r>
              <w:t>Must</w:t>
            </w:r>
          </w:p>
        </w:tc>
      </w:tr>
      <w:tr w:rsidR="002C5C76" w:rsidRPr="00987694" w14:paraId="63B26A8E" w14:textId="77777777" w:rsidTr="00486401">
        <w:trPr>
          <w:cantSplit/>
        </w:trPr>
        <w:tc>
          <w:tcPr>
            <w:tcW w:w="1677" w:type="dxa"/>
            <w:shd w:val="clear" w:color="auto" w:fill="F2F2F2" w:themeFill="background1" w:themeFillShade="F2"/>
          </w:tcPr>
          <w:p w14:paraId="63B26A8B" w14:textId="18182E01" w:rsidR="002C5C76" w:rsidRDefault="006C350C" w:rsidP="009A088A">
            <w:pPr>
              <w:pStyle w:val="TableText"/>
            </w:pPr>
            <w:r>
              <w:t>UI.3.5</w:t>
            </w:r>
          </w:p>
        </w:tc>
        <w:tc>
          <w:tcPr>
            <w:tcW w:w="7256" w:type="dxa"/>
            <w:shd w:val="clear" w:color="auto" w:fill="F2F2F2" w:themeFill="background1" w:themeFillShade="F2"/>
          </w:tcPr>
          <w:p w14:paraId="63B26A8C" w14:textId="20562F88" w:rsidR="002C5C76" w:rsidRDefault="006C350C" w:rsidP="009F1946">
            <w:pPr>
              <w:pStyle w:val="TableText"/>
            </w:pPr>
            <w:r>
              <w:t>Admin Tools, links to available resources under Admin Tools</w:t>
            </w:r>
          </w:p>
        </w:tc>
        <w:tc>
          <w:tcPr>
            <w:tcW w:w="990" w:type="dxa"/>
            <w:shd w:val="clear" w:color="auto" w:fill="F2F2F2" w:themeFill="background1" w:themeFillShade="F2"/>
          </w:tcPr>
          <w:p w14:paraId="63B26A8D" w14:textId="411967A0" w:rsidR="002C5C76" w:rsidRDefault="006C350C" w:rsidP="009F1946">
            <w:pPr>
              <w:pStyle w:val="TableText"/>
            </w:pPr>
            <w:r>
              <w:t>Must</w:t>
            </w:r>
          </w:p>
        </w:tc>
      </w:tr>
      <w:tr w:rsidR="002C5C76" w:rsidRPr="00987694" w14:paraId="63B26A92" w14:textId="77777777" w:rsidTr="00486401">
        <w:trPr>
          <w:cantSplit/>
        </w:trPr>
        <w:tc>
          <w:tcPr>
            <w:tcW w:w="1677" w:type="dxa"/>
            <w:shd w:val="clear" w:color="auto" w:fill="F2F2F2" w:themeFill="background1" w:themeFillShade="F2"/>
          </w:tcPr>
          <w:p w14:paraId="63B26A8F" w14:textId="4B4B1C74" w:rsidR="002C5C76" w:rsidRDefault="006C350C" w:rsidP="009A088A">
            <w:pPr>
              <w:pStyle w:val="TableText"/>
            </w:pPr>
            <w:r>
              <w:t>UI.3.5.1</w:t>
            </w:r>
          </w:p>
        </w:tc>
        <w:tc>
          <w:tcPr>
            <w:tcW w:w="7256" w:type="dxa"/>
            <w:shd w:val="clear" w:color="auto" w:fill="F2F2F2" w:themeFill="background1" w:themeFillShade="F2"/>
          </w:tcPr>
          <w:p w14:paraId="63B26A90" w14:textId="40B4899D" w:rsidR="002C5C76" w:rsidRDefault="006C350C" w:rsidP="009F1946">
            <w:pPr>
              <w:pStyle w:val="TableText"/>
            </w:pPr>
            <w:r>
              <w:t>Change List Owner</w:t>
            </w:r>
          </w:p>
        </w:tc>
        <w:tc>
          <w:tcPr>
            <w:tcW w:w="990" w:type="dxa"/>
            <w:shd w:val="clear" w:color="auto" w:fill="F2F2F2" w:themeFill="background1" w:themeFillShade="F2"/>
          </w:tcPr>
          <w:p w14:paraId="63B26A91" w14:textId="0ECCEDFE" w:rsidR="002C5C76" w:rsidRDefault="006C350C" w:rsidP="009F1946">
            <w:pPr>
              <w:pStyle w:val="TableText"/>
            </w:pPr>
            <w:r>
              <w:t>Must</w:t>
            </w:r>
          </w:p>
        </w:tc>
      </w:tr>
      <w:tr w:rsidR="00C92A4F" w:rsidRPr="00987694" w14:paraId="63B26A96" w14:textId="77777777" w:rsidTr="00486401">
        <w:trPr>
          <w:cantSplit/>
        </w:trPr>
        <w:tc>
          <w:tcPr>
            <w:tcW w:w="1677" w:type="dxa"/>
            <w:shd w:val="clear" w:color="auto" w:fill="F2F2F2" w:themeFill="background1" w:themeFillShade="F2"/>
          </w:tcPr>
          <w:p w14:paraId="63B26A93" w14:textId="51C23D2F" w:rsidR="00C92A4F" w:rsidRDefault="006C350C" w:rsidP="002C5C76">
            <w:pPr>
              <w:pStyle w:val="TableText"/>
            </w:pPr>
            <w:r>
              <w:t>UI.3.5.2</w:t>
            </w:r>
          </w:p>
        </w:tc>
        <w:tc>
          <w:tcPr>
            <w:tcW w:w="7256" w:type="dxa"/>
            <w:shd w:val="clear" w:color="auto" w:fill="F2F2F2" w:themeFill="background1" w:themeFillShade="F2"/>
          </w:tcPr>
          <w:p w14:paraId="63B26A94" w14:textId="5658F353" w:rsidR="00C92A4F" w:rsidRDefault="006C350C" w:rsidP="009F1946">
            <w:pPr>
              <w:pStyle w:val="TableText"/>
            </w:pPr>
            <w:r>
              <w:t>Create List</w:t>
            </w:r>
          </w:p>
        </w:tc>
        <w:tc>
          <w:tcPr>
            <w:tcW w:w="990" w:type="dxa"/>
            <w:shd w:val="clear" w:color="auto" w:fill="F2F2F2" w:themeFill="background1" w:themeFillShade="F2"/>
          </w:tcPr>
          <w:p w14:paraId="63B26A95" w14:textId="682EEFBB" w:rsidR="00C92A4F" w:rsidRDefault="006C350C" w:rsidP="009F1946">
            <w:pPr>
              <w:pStyle w:val="TableText"/>
            </w:pPr>
            <w:r>
              <w:t>Must</w:t>
            </w:r>
          </w:p>
        </w:tc>
      </w:tr>
      <w:tr w:rsidR="002C5C76" w:rsidRPr="00987694" w14:paraId="63B26A9A" w14:textId="77777777" w:rsidTr="00486401">
        <w:trPr>
          <w:cantSplit/>
        </w:trPr>
        <w:tc>
          <w:tcPr>
            <w:tcW w:w="1677" w:type="dxa"/>
            <w:shd w:val="clear" w:color="auto" w:fill="F2F2F2" w:themeFill="background1" w:themeFillShade="F2"/>
          </w:tcPr>
          <w:p w14:paraId="63B26A97" w14:textId="365E67ED" w:rsidR="002C5C76" w:rsidRDefault="006C350C" w:rsidP="002C5C76">
            <w:pPr>
              <w:pStyle w:val="TableText"/>
            </w:pPr>
            <w:r>
              <w:t>UI.3.5.3</w:t>
            </w:r>
          </w:p>
        </w:tc>
        <w:tc>
          <w:tcPr>
            <w:tcW w:w="7256" w:type="dxa"/>
            <w:shd w:val="clear" w:color="auto" w:fill="F2F2F2" w:themeFill="background1" w:themeFillShade="F2"/>
          </w:tcPr>
          <w:p w14:paraId="63B26A98" w14:textId="40F327E1" w:rsidR="002C5C76" w:rsidRDefault="006C350C" w:rsidP="009F1946">
            <w:pPr>
              <w:pStyle w:val="TableText"/>
            </w:pPr>
            <w:r>
              <w:t>Delete List</w:t>
            </w:r>
          </w:p>
        </w:tc>
        <w:tc>
          <w:tcPr>
            <w:tcW w:w="990" w:type="dxa"/>
            <w:shd w:val="clear" w:color="auto" w:fill="F2F2F2" w:themeFill="background1" w:themeFillShade="F2"/>
          </w:tcPr>
          <w:p w14:paraId="63B26A99" w14:textId="54ED0304" w:rsidR="002C5C76" w:rsidRDefault="006C350C" w:rsidP="009F1946">
            <w:pPr>
              <w:pStyle w:val="TableText"/>
            </w:pPr>
            <w:r>
              <w:t>Must</w:t>
            </w:r>
          </w:p>
        </w:tc>
      </w:tr>
      <w:tr w:rsidR="002C5C76" w:rsidRPr="00987694" w14:paraId="63B26A9E" w14:textId="77777777" w:rsidTr="00486401">
        <w:trPr>
          <w:cantSplit/>
        </w:trPr>
        <w:tc>
          <w:tcPr>
            <w:tcW w:w="1677" w:type="dxa"/>
            <w:shd w:val="clear" w:color="auto" w:fill="F2F2F2" w:themeFill="background1" w:themeFillShade="F2"/>
          </w:tcPr>
          <w:p w14:paraId="63B26A9B" w14:textId="27CC4E71" w:rsidR="002C5C76" w:rsidRDefault="006C350C" w:rsidP="002C5C76">
            <w:pPr>
              <w:pStyle w:val="TableText"/>
            </w:pPr>
            <w:r>
              <w:t>UI.3.6</w:t>
            </w:r>
          </w:p>
        </w:tc>
        <w:tc>
          <w:tcPr>
            <w:tcW w:w="7256" w:type="dxa"/>
            <w:shd w:val="clear" w:color="auto" w:fill="F2F2F2" w:themeFill="background1" w:themeFillShade="F2"/>
          </w:tcPr>
          <w:p w14:paraId="63B26A9C" w14:textId="7F8C1A27" w:rsidR="002C5C76" w:rsidRDefault="006C350C" w:rsidP="009F1946">
            <w:pPr>
              <w:pStyle w:val="TableText"/>
            </w:pPr>
            <w:r>
              <w:t>If user has appropriate roles for access, show Postmaster Tools</w:t>
            </w:r>
          </w:p>
        </w:tc>
        <w:tc>
          <w:tcPr>
            <w:tcW w:w="990" w:type="dxa"/>
            <w:shd w:val="clear" w:color="auto" w:fill="F2F2F2" w:themeFill="background1" w:themeFillShade="F2"/>
          </w:tcPr>
          <w:p w14:paraId="63B26A9D" w14:textId="61D41AC8" w:rsidR="002C5C76" w:rsidRDefault="006C350C" w:rsidP="009F1946">
            <w:pPr>
              <w:pStyle w:val="TableText"/>
            </w:pPr>
            <w:r>
              <w:t>Must</w:t>
            </w:r>
          </w:p>
        </w:tc>
      </w:tr>
      <w:tr w:rsidR="006C350C" w:rsidRPr="00987694" w14:paraId="63B26AA2" w14:textId="77777777" w:rsidTr="00486401">
        <w:trPr>
          <w:cantSplit/>
        </w:trPr>
        <w:tc>
          <w:tcPr>
            <w:tcW w:w="1677" w:type="dxa"/>
            <w:shd w:val="clear" w:color="auto" w:fill="F2F2F2" w:themeFill="background1" w:themeFillShade="F2"/>
          </w:tcPr>
          <w:p w14:paraId="63B26A9F" w14:textId="0CB79411" w:rsidR="006C350C" w:rsidRDefault="006C350C" w:rsidP="006C350C">
            <w:pPr>
              <w:pStyle w:val="TableText"/>
            </w:pPr>
            <w:r>
              <w:t>UI.3.7</w:t>
            </w:r>
          </w:p>
        </w:tc>
        <w:tc>
          <w:tcPr>
            <w:tcW w:w="7256" w:type="dxa"/>
            <w:shd w:val="clear" w:color="auto" w:fill="F2F2F2" w:themeFill="background1" w:themeFillShade="F2"/>
          </w:tcPr>
          <w:p w14:paraId="63B26AA0" w14:textId="5F07198E" w:rsidR="006C350C" w:rsidRDefault="006C350C" w:rsidP="006C350C">
            <w:pPr>
              <w:pStyle w:val="TableText"/>
            </w:pPr>
            <w:r>
              <w:t xml:space="preserve">If user has appropriate roles for access, show </w:t>
            </w:r>
            <w:r>
              <w:t>List Deletions</w:t>
            </w:r>
          </w:p>
        </w:tc>
        <w:tc>
          <w:tcPr>
            <w:tcW w:w="990" w:type="dxa"/>
            <w:shd w:val="clear" w:color="auto" w:fill="F2F2F2" w:themeFill="background1" w:themeFillShade="F2"/>
          </w:tcPr>
          <w:p w14:paraId="63B26AA1" w14:textId="17480D82" w:rsidR="006C350C" w:rsidRDefault="006C350C" w:rsidP="006C350C">
            <w:pPr>
              <w:pStyle w:val="TableText"/>
            </w:pPr>
            <w:r>
              <w:t>Must</w:t>
            </w:r>
          </w:p>
        </w:tc>
      </w:tr>
    </w:tbl>
    <w:p w14:paraId="0AA323FD" w14:textId="3A754163" w:rsidR="006C350C" w:rsidRDefault="006C350C" w:rsidP="006C350C">
      <w:pPr>
        <w:pStyle w:val="Heading3"/>
      </w:pPr>
      <w:r>
        <w:t>Mass Mail</w:t>
      </w:r>
    </w:p>
    <w:p w14:paraId="2FA855D0" w14:textId="77777777" w:rsidR="006C350C" w:rsidRDefault="006C350C" w:rsidP="006C350C">
      <w:pPr>
        <w:rPr>
          <w:lang w:eastAsia="en-AU"/>
        </w:rPr>
      </w:pPr>
    </w:p>
    <w:tbl>
      <w:tblPr>
        <w:tblW w:w="992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256"/>
        <w:gridCol w:w="990"/>
      </w:tblGrid>
      <w:tr w:rsidR="006C350C" w:rsidRPr="00987694" w14:paraId="46850488" w14:textId="77777777" w:rsidTr="00486401">
        <w:trPr>
          <w:cantSplit/>
          <w:tblHeader/>
        </w:trPr>
        <w:tc>
          <w:tcPr>
            <w:tcW w:w="1677" w:type="dxa"/>
            <w:tcBorders>
              <w:bottom w:val="single" w:sz="4" w:space="0" w:color="auto"/>
            </w:tcBorders>
            <w:shd w:val="pct5" w:color="auto" w:fill="FFFFFF"/>
          </w:tcPr>
          <w:p w14:paraId="67F0C92D" w14:textId="77777777" w:rsidR="006C350C" w:rsidRPr="00987694" w:rsidRDefault="006C350C" w:rsidP="00A33DFE">
            <w:pPr>
              <w:pStyle w:val="TableText"/>
              <w:rPr>
                <w:b/>
              </w:rPr>
            </w:pPr>
            <w:r w:rsidRPr="00987694">
              <w:rPr>
                <w:b/>
              </w:rPr>
              <w:t xml:space="preserve">Section/ Requirement ID </w:t>
            </w:r>
          </w:p>
        </w:tc>
        <w:tc>
          <w:tcPr>
            <w:tcW w:w="7256" w:type="dxa"/>
            <w:tcBorders>
              <w:bottom w:val="single" w:sz="4" w:space="0" w:color="auto"/>
            </w:tcBorders>
            <w:shd w:val="pct5" w:color="auto" w:fill="FFFFFF"/>
            <w:vAlign w:val="bottom"/>
          </w:tcPr>
          <w:p w14:paraId="1B62C188" w14:textId="77777777" w:rsidR="006C350C" w:rsidRPr="00987694" w:rsidRDefault="006C350C" w:rsidP="00A33DFE">
            <w:pPr>
              <w:pStyle w:val="TableText"/>
              <w:rPr>
                <w:b/>
              </w:rPr>
            </w:pPr>
            <w:r w:rsidRPr="00987694">
              <w:rPr>
                <w:b/>
              </w:rPr>
              <w:t>Requirement Definition</w:t>
            </w:r>
          </w:p>
        </w:tc>
        <w:tc>
          <w:tcPr>
            <w:tcW w:w="990" w:type="dxa"/>
            <w:tcBorders>
              <w:bottom w:val="single" w:sz="4" w:space="0" w:color="auto"/>
            </w:tcBorders>
            <w:shd w:val="pct5" w:color="auto" w:fill="FFFFFF"/>
          </w:tcPr>
          <w:p w14:paraId="36A72D63" w14:textId="77777777" w:rsidR="006C350C" w:rsidRPr="00987694" w:rsidRDefault="006C350C" w:rsidP="00A33DFE">
            <w:pPr>
              <w:pStyle w:val="TableText"/>
              <w:rPr>
                <w:b/>
              </w:rPr>
            </w:pPr>
            <w:r>
              <w:rPr>
                <w:b/>
              </w:rPr>
              <w:t>Priority</w:t>
            </w:r>
          </w:p>
        </w:tc>
      </w:tr>
      <w:tr w:rsidR="006C350C" w:rsidRPr="00987694" w14:paraId="106B6CEC" w14:textId="77777777" w:rsidTr="00486401">
        <w:trPr>
          <w:cantSplit/>
        </w:trPr>
        <w:tc>
          <w:tcPr>
            <w:tcW w:w="1677" w:type="dxa"/>
            <w:shd w:val="clear" w:color="auto" w:fill="FFFFFF" w:themeFill="background1"/>
          </w:tcPr>
          <w:p w14:paraId="780BBFE0" w14:textId="17001C95" w:rsidR="006C350C" w:rsidRPr="00987694" w:rsidRDefault="006C350C" w:rsidP="00A33DFE">
            <w:pPr>
              <w:pStyle w:val="TableText"/>
            </w:pPr>
            <w:r>
              <w:t>UI</w:t>
            </w:r>
            <w:r w:rsidDel="00970B9F">
              <w:t xml:space="preserve"> </w:t>
            </w:r>
            <w:r w:rsidR="003F2428">
              <w:t>4</w:t>
            </w:r>
            <w:r>
              <w:t>.1</w:t>
            </w:r>
          </w:p>
        </w:tc>
        <w:tc>
          <w:tcPr>
            <w:tcW w:w="7256" w:type="dxa"/>
            <w:shd w:val="clear" w:color="auto" w:fill="FFFFFF" w:themeFill="background1"/>
          </w:tcPr>
          <w:p w14:paraId="75CCF8D8" w14:textId="1D532D4D" w:rsidR="006C350C" w:rsidRPr="00987694" w:rsidRDefault="006C350C" w:rsidP="003F2428">
            <w:pPr>
              <w:pStyle w:val="TableText"/>
            </w:pPr>
            <w:r>
              <w:t xml:space="preserve">User can access landing page for </w:t>
            </w:r>
            <w:r w:rsidR="003F2428">
              <w:t>Mass Mail</w:t>
            </w:r>
          </w:p>
        </w:tc>
        <w:tc>
          <w:tcPr>
            <w:tcW w:w="990" w:type="dxa"/>
            <w:shd w:val="clear" w:color="auto" w:fill="FFFFFF" w:themeFill="background1"/>
          </w:tcPr>
          <w:p w14:paraId="53737C11" w14:textId="77777777" w:rsidR="006C350C" w:rsidRPr="00987694" w:rsidRDefault="006C350C" w:rsidP="00A33DFE">
            <w:pPr>
              <w:pStyle w:val="TableText"/>
            </w:pPr>
            <w:r>
              <w:t>Must</w:t>
            </w:r>
          </w:p>
        </w:tc>
      </w:tr>
      <w:tr w:rsidR="006C350C" w:rsidRPr="00987694" w14:paraId="22B2CAE0" w14:textId="77777777" w:rsidTr="00486401">
        <w:trPr>
          <w:cantSplit/>
        </w:trPr>
        <w:tc>
          <w:tcPr>
            <w:tcW w:w="1677" w:type="dxa"/>
            <w:shd w:val="clear" w:color="auto" w:fill="FFFFFF" w:themeFill="background1"/>
          </w:tcPr>
          <w:p w14:paraId="043E5DEC" w14:textId="13722122" w:rsidR="006C350C" w:rsidRDefault="006C350C" w:rsidP="003F2428">
            <w:pPr>
              <w:pStyle w:val="TableText"/>
            </w:pPr>
            <w:r>
              <w:t>UI</w:t>
            </w:r>
            <w:r w:rsidDel="00970B9F">
              <w:t xml:space="preserve"> </w:t>
            </w:r>
            <w:r w:rsidR="003F2428">
              <w:t>4.2</w:t>
            </w:r>
          </w:p>
        </w:tc>
        <w:tc>
          <w:tcPr>
            <w:tcW w:w="7256" w:type="dxa"/>
            <w:shd w:val="clear" w:color="auto" w:fill="FFFFFF" w:themeFill="background1"/>
          </w:tcPr>
          <w:p w14:paraId="67A5E572" w14:textId="5B6C3DB4" w:rsidR="006C350C" w:rsidRDefault="003F2428" w:rsidP="00A33DFE">
            <w:pPr>
              <w:pStyle w:val="TableText"/>
            </w:pPr>
            <w:r>
              <w:t>Create Request Wizard</w:t>
            </w:r>
          </w:p>
        </w:tc>
        <w:tc>
          <w:tcPr>
            <w:tcW w:w="990" w:type="dxa"/>
            <w:shd w:val="clear" w:color="auto" w:fill="FFFFFF" w:themeFill="background1"/>
          </w:tcPr>
          <w:p w14:paraId="626047E3" w14:textId="77777777" w:rsidR="006C350C" w:rsidRDefault="006C350C" w:rsidP="00A33DFE">
            <w:pPr>
              <w:pStyle w:val="TableText"/>
            </w:pPr>
            <w:r>
              <w:t>Must</w:t>
            </w:r>
          </w:p>
        </w:tc>
      </w:tr>
      <w:tr w:rsidR="006C350C" w:rsidRPr="00987694" w14:paraId="1087CEB1" w14:textId="77777777" w:rsidTr="00486401">
        <w:trPr>
          <w:cantSplit/>
        </w:trPr>
        <w:tc>
          <w:tcPr>
            <w:tcW w:w="1677" w:type="dxa"/>
            <w:shd w:val="clear" w:color="auto" w:fill="FFFFFF" w:themeFill="background1"/>
          </w:tcPr>
          <w:p w14:paraId="401DAD12" w14:textId="01A56058" w:rsidR="006C350C" w:rsidRDefault="003F2428" w:rsidP="00A33DFE">
            <w:pPr>
              <w:pStyle w:val="TableText"/>
            </w:pPr>
            <w:r>
              <w:t>UI.4.3</w:t>
            </w:r>
          </w:p>
        </w:tc>
        <w:tc>
          <w:tcPr>
            <w:tcW w:w="7256" w:type="dxa"/>
            <w:shd w:val="clear" w:color="auto" w:fill="FFFFFF" w:themeFill="background1"/>
          </w:tcPr>
          <w:p w14:paraId="4D856022" w14:textId="1CDE9E63" w:rsidR="006C350C" w:rsidRDefault="003F2428" w:rsidP="00A33DFE">
            <w:pPr>
              <w:pStyle w:val="TableText"/>
            </w:pPr>
            <w:r>
              <w:t>View Request</w:t>
            </w:r>
          </w:p>
        </w:tc>
        <w:tc>
          <w:tcPr>
            <w:tcW w:w="990" w:type="dxa"/>
            <w:shd w:val="clear" w:color="auto" w:fill="FFFFFF" w:themeFill="background1"/>
          </w:tcPr>
          <w:p w14:paraId="10C5D4F7" w14:textId="77777777" w:rsidR="006C350C" w:rsidRDefault="006C350C" w:rsidP="00A33DFE">
            <w:pPr>
              <w:pStyle w:val="TableText"/>
            </w:pPr>
            <w:r>
              <w:t>Must</w:t>
            </w:r>
          </w:p>
        </w:tc>
      </w:tr>
      <w:tr w:rsidR="006C350C" w:rsidRPr="00987694" w14:paraId="6FF133E7" w14:textId="77777777" w:rsidTr="00486401">
        <w:trPr>
          <w:cantSplit/>
        </w:trPr>
        <w:tc>
          <w:tcPr>
            <w:tcW w:w="1677" w:type="dxa"/>
            <w:shd w:val="clear" w:color="auto" w:fill="FFFFFF" w:themeFill="background1"/>
          </w:tcPr>
          <w:p w14:paraId="4511104D" w14:textId="31E6E627" w:rsidR="006C350C" w:rsidRDefault="003F2428" w:rsidP="00A33DFE">
            <w:pPr>
              <w:pStyle w:val="TableText"/>
            </w:pPr>
            <w:r>
              <w:t>UI.4.4</w:t>
            </w:r>
          </w:p>
        </w:tc>
        <w:tc>
          <w:tcPr>
            <w:tcW w:w="7256" w:type="dxa"/>
            <w:shd w:val="clear" w:color="auto" w:fill="FFFFFF" w:themeFill="background1"/>
          </w:tcPr>
          <w:p w14:paraId="3AAB360F" w14:textId="4F7CA01C" w:rsidR="006C350C" w:rsidRDefault="003F2428" w:rsidP="00A33DFE">
            <w:pPr>
              <w:pStyle w:val="TableText"/>
            </w:pPr>
            <w:r>
              <w:t>Archives</w:t>
            </w:r>
          </w:p>
        </w:tc>
        <w:tc>
          <w:tcPr>
            <w:tcW w:w="990" w:type="dxa"/>
            <w:shd w:val="clear" w:color="auto" w:fill="FFFFFF" w:themeFill="background1"/>
          </w:tcPr>
          <w:p w14:paraId="5545C05B" w14:textId="77777777" w:rsidR="006C350C" w:rsidRDefault="006C350C" w:rsidP="00A33DFE">
            <w:pPr>
              <w:pStyle w:val="TableText"/>
            </w:pPr>
            <w:r>
              <w:t>Must</w:t>
            </w:r>
          </w:p>
        </w:tc>
      </w:tr>
    </w:tbl>
    <w:p w14:paraId="58DD5570" w14:textId="463000D6" w:rsidR="003F2428" w:rsidRDefault="003F2428" w:rsidP="003F2428">
      <w:pPr>
        <w:pStyle w:val="Heading3"/>
      </w:pPr>
      <w:r>
        <w:t>Win Tools</w:t>
      </w:r>
    </w:p>
    <w:p w14:paraId="3E238EEB" w14:textId="77777777" w:rsidR="003F2428" w:rsidRDefault="003F2428" w:rsidP="003F2428">
      <w:pPr>
        <w:rPr>
          <w:lang w:eastAsia="en-AU"/>
        </w:rPr>
      </w:pPr>
    </w:p>
    <w:tbl>
      <w:tblPr>
        <w:tblW w:w="992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256"/>
        <w:gridCol w:w="990"/>
      </w:tblGrid>
      <w:tr w:rsidR="003F2428" w:rsidRPr="00987694" w14:paraId="7120C0DE" w14:textId="77777777" w:rsidTr="007461E3">
        <w:trPr>
          <w:cantSplit/>
          <w:tblHeader/>
        </w:trPr>
        <w:tc>
          <w:tcPr>
            <w:tcW w:w="1677" w:type="dxa"/>
            <w:tcBorders>
              <w:bottom w:val="single" w:sz="4" w:space="0" w:color="auto"/>
            </w:tcBorders>
            <w:shd w:val="pct5" w:color="auto" w:fill="FFFFFF"/>
          </w:tcPr>
          <w:p w14:paraId="752E900E" w14:textId="77777777" w:rsidR="003F2428" w:rsidRPr="00987694" w:rsidRDefault="003F2428" w:rsidP="00A33DFE">
            <w:pPr>
              <w:pStyle w:val="TableText"/>
              <w:rPr>
                <w:b/>
              </w:rPr>
            </w:pPr>
            <w:r w:rsidRPr="00987694">
              <w:rPr>
                <w:b/>
              </w:rPr>
              <w:t xml:space="preserve">Section/ Requirement ID </w:t>
            </w:r>
          </w:p>
        </w:tc>
        <w:tc>
          <w:tcPr>
            <w:tcW w:w="7256" w:type="dxa"/>
            <w:tcBorders>
              <w:bottom w:val="single" w:sz="4" w:space="0" w:color="auto"/>
            </w:tcBorders>
            <w:shd w:val="pct5" w:color="auto" w:fill="FFFFFF"/>
            <w:vAlign w:val="bottom"/>
          </w:tcPr>
          <w:p w14:paraId="16595C41" w14:textId="77777777" w:rsidR="003F2428" w:rsidRPr="00987694" w:rsidRDefault="003F2428" w:rsidP="00A33DFE">
            <w:pPr>
              <w:pStyle w:val="TableText"/>
              <w:rPr>
                <w:b/>
              </w:rPr>
            </w:pPr>
            <w:r w:rsidRPr="00987694">
              <w:rPr>
                <w:b/>
              </w:rPr>
              <w:t>Requirement Definition</w:t>
            </w:r>
          </w:p>
        </w:tc>
        <w:tc>
          <w:tcPr>
            <w:tcW w:w="990" w:type="dxa"/>
            <w:tcBorders>
              <w:bottom w:val="single" w:sz="4" w:space="0" w:color="auto"/>
            </w:tcBorders>
            <w:shd w:val="pct5" w:color="auto" w:fill="FFFFFF"/>
          </w:tcPr>
          <w:p w14:paraId="7D34E421" w14:textId="77777777" w:rsidR="003F2428" w:rsidRPr="00987694" w:rsidRDefault="003F2428" w:rsidP="00A33DFE">
            <w:pPr>
              <w:pStyle w:val="TableText"/>
              <w:rPr>
                <w:b/>
              </w:rPr>
            </w:pPr>
            <w:r>
              <w:rPr>
                <w:b/>
              </w:rPr>
              <w:t>Priority</w:t>
            </w:r>
          </w:p>
        </w:tc>
      </w:tr>
      <w:tr w:rsidR="003F2428" w:rsidRPr="00987694" w14:paraId="3A1E8265" w14:textId="77777777" w:rsidTr="007461E3">
        <w:trPr>
          <w:cantSplit/>
        </w:trPr>
        <w:tc>
          <w:tcPr>
            <w:tcW w:w="1677" w:type="dxa"/>
            <w:tcBorders>
              <w:bottom w:val="single" w:sz="4" w:space="0" w:color="auto"/>
            </w:tcBorders>
            <w:shd w:val="clear" w:color="auto" w:fill="F2F2F2" w:themeFill="background1" w:themeFillShade="F2"/>
          </w:tcPr>
          <w:p w14:paraId="109400A8" w14:textId="27D119D7" w:rsidR="003F2428" w:rsidRPr="00987694" w:rsidRDefault="003F2428" w:rsidP="00A33DFE">
            <w:pPr>
              <w:pStyle w:val="TableText"/>
            </w:pPr>
            <w:r>
              <w:t>UI</w:t>
            </w:r>
            <w:r w:rsidDel="00970B9F">
              <w:t xml:space="preserve"> </w:t>
            </w:r>
            <w:r>
              <w:t>5</w:t>
            </w:r>
            <w:r>
              <w:t>.1</w:t>
            </w:r>
          </w:p>
        </w:tc>
        <w:tc>
          <w:tcPr>
            <w:tcW w:w="7256" w:type="dxa"/>
            <w:tcBorders>
              <w:bottom w:val="single" w:sz="4" w:space="0" w:color="auto"/>
            </w:tcBorders>
            <w:shd w:val="clear" w:color="auto" w:fill="F2F2F2" w:themeFill="background1" w:themeFillShade="F2"/>
          </w:tcPr>
          <w:p w14:paraId="18E9F830" w14:textId="6AAB9028" w:rsidR="003F2428" w:rsidRPr="00987694" w:rsidRDefault="003F2428" w:rsidP="003F2428">
            <w:pPr>
              <w:pStyle w:val="TableText"/>
            </w:pPr>
            <w:r>
              <w:t xml:space="preserve">User can access landing page for </w:t>
            </w:r>
            <w:r>
              <w:t>Win Tools (User must be assigned to appropriate group)</w:t>
            </w:r>
          </w:p>
        </w:tc>
        <w:tc>
          <w:tcPr>
            <w:tcW w:w="990" w:type="dxa"/>
            <w:tcBorders>
              <w:bottom w:val="single" w:sz="4" w:space="0" w:color="auto"/>
            </w:tcBorders>
            <w:shd w:val="clear" w:color="auto" w:fill="F2F2F2" w:themeFill="background1" w:themeFillShade="F2"/>
          </w:tcPr>
          <w:p w14:paraId="62E30408" w14:textId="77777777" w:rsidR="003F2428" w:rsidRPr="00987694" w:rsidRDefault="003F2428" w:rsidP="00A33DFE">
            <w:pPr>
              <w:pStyle w:val="TableText"/>
            </w:pPr>
            <w:r>
              <w:t>Must</w:t>
            </w:r>
          </w:p>
        </w:tc>
      </w:tr>
      <w:tr w:rsidR="003F2428" w:rsidRPr="00987694" w14:paraId="4A3AC5C0" w14:textId="77777777" w:rsidTr="007461E3">
        <w:trPr>
          <w:cantSplit/>
        </w:trPr>
        <w:tc>
          <w:tcPr>
            <w:tcW w:w="1677" w:type="dxa"/>
            <w:shd w:val="clear" w:color="auto" w:fill="F2F2F2" w:themeFill="background1" w:themeFillShade="F2"/>
          </w:tcPr>
          <w:p w14:paraId="3F7D2E37" w14:textId="3A65FFF9" w:rsidR="003F2428" w:rsidRDefault="003F2428" w:rsidP="00A33DFE">
            <w:pPr>
              <w:pStyle w:val="TableText"/>
            </w:pPr>
            <w:r>
              <w:t>UI</w:t>
            </w:r>
            <w:r w:rsidDel="00970B9F">
              <w:t xml:space="preserve"> </w:t>
            </w:r>
            <w:r>
              <w:t>5</w:t>
            </w:r>
            <w:r>
              <w:t>.2</w:t>
            </w:r>
          </w:p>
        </w:tc>
        <w:tc>
          <w:tcPr>
            <w:tcW w:w="7256" w:type="dxa"/>
            <w:shd w:val="clear" w:color="auto" w:fill="F2F2F2" w:themeFill="background1" w:themeFillShade="F2"/>
          </w:tcPr>
          <w:p w14:paraId="4062BF6F" w14:textId="753EFB6A" w:rsidR="003F2428" w:rsidRDefault="003F2428" w:rsidP="003F2428">
            <w:pPr>
              <w:pStyle w:val="TableText"/>
            </w:pPr>
            <w:r>
              <w:t xml:space="preserve">Exchange Tools </w:t>
            </w:r>
            <w:r>
              <w:t>(User must be assigned to appropriate group)</w:t>
            </w:r>
          </w:p>
        </w:tc>
        <w:tc>
          <w:tcPr>
            <w:tcW w:w="990" w:type="dxa"/>
            <w:shd w:val="clear" w:color="auto" w:fill="F2F2F2" w:themeFill="background1" w:themeFillShade="F2"/>
          </w:tcPr>
          <w:p w14:paraId="2756DBCB" w14:textId="77777777" w:rsidR="003F2428" w:rsidRDefault="003F2428" w:rsidP="00A33DFE">
            <w:pPr>
              <w:pStyle w:val="TableText"/>
            </w:pPr>
            <w:r>
              <w:t>Must</w:t>
            </w:r>
          </w:p>
        </w:tc>
      </w:tr>
      <w:tr w:rsidR="003F2428" w:rsidRPr="00987694" w14:paraId="333DA419" w14:textId="77777777" w:rsidTr="007461E3">
        <w:trPr>
          <w:cantSplit/>
        </w:trPr>
        <w:tc>
          <w:tcPr>
            <w:tcW w:w="1677" w:type="dxa"/>
            <w:shd w:val="clear" w:color="auto" w:fill="F2F2F2" w:themeFill="background1" w:themeFillShade="F2"/>
          </w:tcPr>
          <w:p w14:paraId="4BC129C5" w14:textId="6CB5651C" w:rsidR="003F2428" w:rsidRDefault="003F2428" w:rsidP="00A33DFE">
            <w:pPr>
              <w:pStyle w:val="TableText"/>
            </w:pPr>
            <w:r>
              <w:t>UI.5.2.1</w:t>
            </w:r>
          </w:p>
        </w:tc>
        <w:tc>
          <w:tcPr>
            <w:tcW w:w="7256" w:type="dxa"/>
            <w:shd w:val="clear" w:color="auto" w:fill="F2F2F2" w:themeFill="background1" w:themeFillShade="F2"/>
          </w:tcPr>
          <w:p w14:paraId="4C6C4E4C" w14:textId="250041F4" w:rsidR="003F2428" w:rsidRDefault="003F2428" w:rsidP="00A33DFE">
            <w:pPr>
              <w:pStyle w:val="TableText"/>
            </w:pPr>
            <w:r>
              <w:t>Provisioning</w:t>
            </w:r>
          </w:p>
        </w:tc>
        <w:tc>
          <w:tcPr>
            <w:tcW w:w="990" w:type="dxa"/>
            <w:shd w:val="clear" w:color="auto" w:fill="F2F2F2" w:themeFill="background1" w:themeFillShade="F2"/>
          </w:tcPr>
          <w:p w14:paraId="72048A61" w14:textId="77777777" w:rsidR="003F2428" w:rsidRDefault="003F2428" w:rsidP="00A33DFE">
            <w:pPr>
              <w:pStyle w:val="TableText"/>
            </w:pPr>
            <w:r>
              <w:t>Must</w:t>
            </w:r>
          </w:p>
        </w:tc>
      </w:tr>
      <w:tr w:rsidR="003F2428" w:rsidRPr="00987694" w14:paraId="7E019AFE" w14:textId="77777777" w:rsidTr="007461E3">
        <w:trPr>
          <w:cantSplit/>
        </w:trPr>
        <w:tc>
          <w:tcPr>
            <w:tcW w:w="1677" w:type="dxa"/>
            <w:shd w:val="clear" w:color="auto" w:fill="F2F2F2" w:themeFill="background1" w:themeFillShade="F2"/>
          </w:tcPr>
          <w:p w14:paraId="5ECD2C78" w14:textId="67B5940D" w:rsidR="003F2428" w:rsidRDefault="003F2428" w:rsidP="00A33DFE">
            <w:pPr>
              <w:pStyle w:val="TableText"/>
            </w:pPr>
            <w:r>
              <w:lastRenderedPageBreak/>
              <w:t>UI.5</w:t>
            </w:r>
            <w:r>
              <w:t>.2.2</w:t>
            </w:r>
          </w:p>
        </w:tc>
        <w:tc>
          <w:tcPr>
            <w:tcW w:w="7256" w:type="dxa"/>
            <w:shd w:val="clear" w:color="auto" w:fill="F2F2F2" w:themeFill="background1" w:themeFillShade="F2"/>
          </w:tcPr>
          <w:p w14:paraId="002FEC30" w14:textId="2D9EE65E" w:rsidR="003F2428" w:rsidRDefault="003F2428" w:rsidP="00A33DFE">
            <w:pPr>
              <w:pStyle w:val="TableText"/>
            </w:pPr>
            <w:r>
              <w:t>Aliases</w:t>
            </w:r>
          </w:p>
        </w:tc>
        <w:tc>
          <w:tcPr>
            <w:tcW w:w="990" w:type="dxa"/>
            <w:shd w:val="clear" w:color="auto" w:fill="F2F2F2" w:themeFill="background1" w:themeFillShade="F2"/>
          </w:tcPr>
          <w:p w14:paraId="498492D4" w14:textId="77777777" w:rsidR="003F2428" w:rsidRDefault="003F2428" w:rsidP="00A33DFE">
            <w:pPr>
              <w:pStyle w:val="TableText"/>
            </w:pPr>
            <w:r>
              <w:t>Must</w:t>
            </w:r>
          </w:p>
        </w:tc>
      </w:tr>
      <w:tr w:rsidR="003F2428" w:rsidRPr="00987694" w14:paraId="081C5699" w14:textId="77777777" w:rsidTr="007461E3">
        <w:trPr>
          <w:cantSplit/>
        </w:trPr>
        <w:tc>
          <w:tcPr>
            <w:tcW w:w="1677" w:type="dxa"/>
            <w:shd w:val="clear" w:color="auto" w:fill="F2F2F2" w:themeFill="background1" w:themeFillShade="F2"/>
          </w:tcPr>
          <w:p w14:paraId="3C0C5018" w14:textId="1B3746DF" w:rsidR="003F2428" w:rsidRDefault="003F2428" w:rsidP="00A33DFE">
            <w:pPr>
              <w:pStyle w:val="TableText"/>
            </w:pPr>
            <w:r>
              <w:t>UI.5</w:t>
            </w:r>
            <w:r>
              <w:t>.2.3</w:t>
            </w:r>
          </w:p>
        </w:tc>
        <w:tc>
          <w:tcPr>
            <w:tcW w:w="7256" w:type="dxa"/>
            <w:shd w:val="clear" w:color="auto" w:fill="F2F2F2" w:themeFill="background1" w:themeFillShade="F2"/>
          </w:tcPr>
          <w:p w14:paraId="3F696AF5" w14:textId="2B3DC0CD" w:rsidR="003F2428" w:rsidRDefault="003F2428" w:rsidP="00A33DFE">
            <w:pPr>
              <w:pStyle w:val="TableText"/>
            </w:pPr>
            <w:r>
              <w:t>Resources</w:t>
            </w:r>
          </w:p>
        </w:tc>
        <w:tc>
          <w:tcPr>
            <w:tcW w:w="990" w:type="dxa"/>
            <w:shd w:val="clear" w:color="auto" w:fill="F2F2F2" w:themeFill="background1" w:themeFillShade="F2"/>
          </w:tcPr>
          <w:p w14:paraId="4A39025C" w14:textId="40020744" w:rsidR="003F2428" w:rsidRDefault="003F2428" w:rsidP="00A33DFE">
            <w:pPr>
              <w:pStyle w:val="TableText"/>
            </w:pPr>
            <w:r>
              <w:t>Must</w:t>
            </w:r>
          </w:p>
        </w:tc>
      </w:tr>
      <w:tr w:rsidR="003F2428" w:rsidRPr="00987694" w14:paraId="5E3618D1" w14:textId="77777777" w:rsidTr="007461E3">
        <w:trPr>
          <w:cantSplit/>
        </w:trPr>
        <w:tc>
          <w:tcPr>
            <w:tcW w:w="1677" w:type="dxa"/>
            <w:shd w:val="clear" w:color="auto" w:fill="F2F2F2" w:themeFill="background1" w:themeFillShade="F2"/>
          </w:tcPr>
          <w:p w14:paraId="3816E212" w14:textId="446AD9BD" w:rsidR="003F2428" w:rsidRDefault="00700E5C" w:rsidP="00A33DFE">
            <w:pPr>
              <w:pStyle w:val="TableText"/>
            </w:pPr>
            <w:r>
              <w:t>UI.5</w:t>
            </w:r>
            <w:r>
              <w:t>.2.4</w:t>
            </w:r>
          </w:p>
        </w:tc>
        <w:tc>
          <w:tcPr>
            <w:tcW w:w="7256" w:type="dxa"/>
            <w:shd w:val="clear" w:color="auto" w:fill="F2F2F2" w:themeFill="background1" w:themeFillShade="F2"/>
          </w:tcPr>
          <w:p w14:paraId="60EBAB52" w14:textId="4CC0ECBA" w:rsidR="003F2428" w:rsidRDefault="00700E5C" w:rsidP="00A33DFE">
            <w:pPr>
              <w:pStyle w:val="TableText"/>
            </w:pPr>
            <w:r>
              <w:t>Compromised Accounts</w:t>
            </w:r>
          </w:p>
        </w:tc>
        <w:tc>
          <w:tcPr>
            <w:tcW w:w="990" w:type="dxa"/>
            <w:shd w:val="clear" w:color="auto" w:fill="F2F2F2" w:themeFill="background1" w:themeFillShade="F2"/>
          </w:tcPr>
          <w:p w14:paraId="4C186060" w14:textId="06D904D1" w:rsidR="003F2428" w:rsidRDefault="00700E5C" w:rsidP="00A33DFE">
            <w:pPr>
              <w:pStyle w:val="TableText"/>
            </w:pPr>
            <w:r>
              <w:t>Must</w:t>
            </w:r>
          </w:p>
        </w:tc>
      </w:tr>
      <w:tr w:rsidR="003F2428" w:rsidRPr="00987694" w14:paraId="29494617" w14:textId="77777777" w:rsidTr="007461E3">
        <w:trPr>
          <w:cantSplit/>
        </w:trPr>
        <w:tc>
          <w:tcPr>
            <w:tcW w:w="1677" w:type="dxa"/>
            <w:shd w:val="clear" w:color="auto" w:fill="F2F2F2" w:themeFill="background1" w:themeFillShade="F2"/>
          </w:tcPr>
          <w:p w14:paraId="5A12FA01" w14:textId="0CADA8ED" w:rsidR="003F2428" w:rsidRDefault="00700E5C" w:rsidP="00A33DFE">
            <w:pPr>
              <w:pStyle w:val="TableText"/>
            </w:pPr>
            <w:r>
              <w:t>UI.5</w:t>
            </w:r>
            <w:r>
              <w:t>.2.5</w:t>
            </w:r>
          </w:p>
        </w:tc>
        <w:tc>
          <w:tcPr>
            <w:tcW w:w="7256" w:type="dxa"/>
            <w:shd w:val="clear" w:color="auto" w:fill="F2F2F2" w:themeFill="background1" w:themeFillShade="F2"/>
          </w:tcPr>
          <w:p w14:paraId="250DEBFB" w14:textId="305CAE9A" w:rsidR="003F2428" w:rsidRDefault="00700E5C" w:rsidP="00A33DFE">
            <w:pPr>
              <w:pStyle w:val="TableText"/>
            </w:pPr>
            <w:r>
              <w:t xml:space="preserve">MFA </w:t>
            </w:r>
            <w:r>
              <w:t>(User must be assigned to appropriate group)</w:t>
            </w:r>
          </w:p>
        </w:tc>
        <w:tc>
          <w:tcPr>
            <w:tcW w:w="990" w:type="dxa"/>
            <w:shd w:val="clear" w:color="auto" w:fill="F2F2F2" w:themeFill="background1" w:themeFillShade="F2"/>
          </w:tcPr>
          <w:p w14:paraId="2222BA14" w14:textId="1893B572" w:rsidR="003F2428" w:rsidRDefault="00700E5C" w:rsidP="00A33DFE">
            <w:pPr>
              <w:pStyle w:val="TableText"/>
            </w:pPr>
            <w:r>
              <w:t>Must</w:t>
            </w:r>
          </w:p>
        </w:tc>
      </w:tr>
      <w:tr w:rsidR="00700E5C" w:rsidRPr="00987694" w14:paraId="164CE5FE" w14:textId="77777777" w:rsidTr="00A33DFE">
        <w:trPr>
          <w:cantSplit/>
        </w:trPr>
        <w:tc>
          <w:tcPr>
            <w:tcW w:w="1677" w:type="dxa"/>
          </w:tcPr>
          <w:p w14:paraId="30320579" w14:textId="4CA289D3" w:rsidR="00700E5C" w:rsidRDefault="00700E5C" w:rsidP="00700E5C">
            <w:pPr>
              <w:pStyle w:val="TableText"/>
            </w:pPr>
            <w:r>
              <w:t>UI.5.</w:t>
            </w:r>
            <w:r>
              <w:t>3</w:t>
            </w:r>
          </w:p>
        </w:tc>
        <w:tc>
          <w:tcPr>
            <w:tcW w:w="7256" w:type="dxa"/>
          </w:tcPr>
          <w:p w14:paraId="0A08B798" w14:textId="51479037" w:rsidR="00700E5C" w:rsidRDefault="00700E5C" w:rsidP="00700E5C">
            <w:pPr>
              <w:pStyle w:val="TableText"/>
            </w:pPr>
            <w:r>
              <w:t xml:space="preserve">AD Tools </w:t>
            </w:r>
            <w:r>
              <w:t>(User must be assigned to appropriate group)</w:t>
            </w:r>
          </w:p>
        </w:tc>
        <w:tc>
          <w:tcPr>
            <w:tcW w:w="990" w:type="dxa"/>
          </w:tcPr>
          <w:p w14:paraId="0B780462" w14:textId="1B86D0EA" w:rsidR="00700E5C" w:rsidRDefault="00700E5C" w:rsidP="00700E5C">
            <w:pPr>
              <w:pStyle w:val="TableText"/>
            </w:pPr>
            <w:r>
              <w:t>Must</w:t>
            </w:r>
          </w:p>
        </w:tc>
      </w:tr>
      <w:tr w:rsidR="00700E5C" w:rsidRPr="00987694" w14:paraId="0507A066" w14:textId="77777777" w:rsidTr="00A33DFE">
        <w:trPr>
          <w:cantSplit/>
        </w:trPr>
        <w:tc>
          <w:tcPr>
            <w:tcW w:w="1677" w:type="dxa"/>
          </w:tcPr>
          <w:p w14:paraId="3C01816C" w14:textId="0969CBD3" w:rsidR="00700E5C" w:rsidRDefault="00700E5C" w:rsidP="00700E5C">
            <w:pPr>
              <w:pStyle w:val="TableText"/>
            </w:pPr>
            <w:r>
              <w:t>UI.5.3.1</w:t>
            </w:r>
          </w:p>
        </w:tc>
        <w:tc>
          <w:tcPr>
            <w:tcW w:w="7256" w:type="dxa"/>
          </w:tcPr>
          <w:p w14:paraId="20CEDA03" w14:textId="4FA50AAC" w:rsidR="00700E5C" w:rsidRDefault="00700E5C" w:rsidP="00700E5C">
            <w:pPr>
              <w:pStyle w:val="TableText"/>
            </w:pPr>
            <w:r>
              <w:t>Organizational Units</w:t>
            </w:r>
          </w:p>
        </w:tc>
        <w:tc>
          <w:tcPr>
            <w:tcW w:w="990" w:type="dxa"/>
          </w:tcPr>
          <w:p w14:paraId="3A8E6D65" w14:textId="21CAEB62" w:rsidR="00700E5C" w:rsidRDefault="00700E5C" w:rsidP="00700E5C">
            <w:pPr>
              <w:pStyle w:val="TableText"/>
            </w:pPr>
            <w:r>
              <w:t>Must</w:t>
            </w:r>
          </w:p>
        </w:tc>
      </w:tr>
      <w:tr w:rsidR="00700E5C" w:rsidRPr="00987694" w14:paraId="560AE706" w14:textId="77777777" w:rsidTr="00A33DFE">
        <w:trPr>
          <w:cantSplit/>
        </w:trPr>
        <w:tc>
          <w:tcPr>
            <w:tcW w:w="1677" w:type="dxa"/>
          </w:tcPr>
          <w:p w14:paraId="357E9CCB" w14:textId="0A31140C" w:rsidR="00700E5C" w:rsidRDefault="00700E5C" w:rsidP="00700E5C">
            <w:pPr>
              <w:pStyle w:val="TableText"/>
            </w:pPr>
            <w:r>
              <w:t>UI.5.3.2</w:t>
            </w:r>
          </w:p>
        </w:tc>
        <w:tc>
          <w:tcPr>
            <w:tcW w:w="7256" w:type="dxa"/>
          </w:tcPr>
          <w:p w14:paraId="5551F362" w14:textId="267B3301" w:rsidR="00700E5C" w:rsidRDefault="00700E5C" w:rsidP="00700E5C">
            <w:pPr>
              <w:pStyle w:val="TableText"/>
            </w:pPr>
            <w:r>
              <w:t>Account Info</w:t>
            </w:r>
          </w:p>
        </w:tc>
        <w:tc>
          <w:tcPr>
            <w:tcW w:w="990" w:type="dxa"/>
          </w:tcPr>
          <w:p w14:paraId="43F2D60F" w14:textId="080636FE" w:rsidR="00700E5C" w:rsidRDefault="00700E5C" w:rsidP="00700E5C">
            <w:pPr>
              <w:pStyle w:val="TableText"/>
            </w:pPr>
            <w:r>
              <w:t>Must</w:t>
            </w:r>
          </w:p>
        </w:tc>
      </w:tr>
      <w:tr w:rsidR="00700E5C" w:rsidRPr="00987694" w14:paraId="2CF51C66" w14:textId="77777777" w:rsidTr="00A33DFE">
        <w:trPr>
          <w:cantSplit/>
        </w:trPr>
        <w:tc>
          <w:tcPr>
            <w:tcW w:w="1677" w:type="dxa"/>
          </w:tcPr>
          <w:p w14:paraId="4605A7F4" w14:textId="2F3CD92C" w:rsidR="00700E5C" w:rsidRDefault="00700E5C" w:rsidP="00700E5C">
            <w:pPr>
              <w:pStyle w:val="TableText"/>
            </w:pPr>
            <w:r>
              <w:t>UI.5.3.3</w:t>
            </w:r>
          </w:p>
        </w:tc>
        <w:tc>
          <w:tcPr>
            <w:tcW w:w="7256" w:type="dxa"/>
          </w:tcPr>
          <w:p w14:paraId="620909DD" w14:textId="09128233" w:rsidR="00700E5C" w:rsidRDefault="00700E5C" w:rsidP="00700E5C">
            <w:pPr>
              <w:pStyle w:val="TableText"/>
            </w:pPr>
            <w:r>
              <w:t>Account Lockouts</w:t>
            </w:r>
          </w:p>
        </w:tc>
        <w:tc>
          <w:tcPr>
            <w:tcW w:w="990" w:type="dxa"/>
          </w:tcPr>
          <w:p w14:paraId="0FCC5567" w14:textId="2DA90943" w:rsidR="00700E5C" w:rsidRDefault="00700E5C" w:rsidP="00700E5C">
            <w:pPr>
              <w:pStyle w:val="TableText"/>
            </w:pPr>
            <w:r>
              <w:t>Must</w:t>
            </w:r>
          </w:p>
        </w:tc>
      </w:tr>
      <w:tr w:rsidR="00700E5C" w:rsidRPr="00987694" w14:paraId="2CB82F32" w14:textId="77777777" w:rsidTr="007461E3">
        <w:trPr>
          <w:cantSplit/>
        </w:trPr>
        <w:tc>
          <w:tcPr>
            <w:tcW w:w="1677" w:type="dxa"/>
            <w:tcBorders>
              <w:bottom w:val="single" w:sz="4" w:space="0" w:color="auto"/>
            </w:tcBorders>
          </w:tcPr>
          <w:p w14:paraId="4811EE08" w14:textId="6E862202" w:rsidR="00700E5C" w:rsidRDefault="00700E5C" w:rsidP="00700E5C">
            <w:pPr>
              <w:pStyle w:val="TableText"/>
            </w:pPr>
            <w:r>
              <w:t>UI.5.3.4</w:t>
            </w:r>
          </w:p>
        </w:tc>
        <w:tc>
          <w:tcPr>
            <w:tcW w:w="7256" w:type="dxa"/>
            <w:tcBorders>
              <w:bottom w:val="single" w:sz="4" w:space="0" w:color="auto"/>
            </w:tcBorders>
          </w:tcPr>
          <w:p w14:paraId="72E59540" w14:textId="512C7F98" w:rsidR="00700E5C" w:rsidRDefault="00700E5C" w:rsidP="00700E5C">
            <w:pPr>
              <w:pStyle w:val="TableText"/>
            </w:pPr>
            <w:r>
              <w:t>Groups</w:t>
            </w:r>
          </w:p>
        </w:tc>
        <w:tc>
          <w:tcPr>
            <w:tcW w:w="990" w:type="dxa"/>
            <w:tcBorders>
              <w:bottom w:val="single" w:sz="4" w:space="0" w:color="auto"/>
            </w:tcBorders>
          </w:tcPr>
          <w:p w14:paraId="6C9BB694" w14:textId="5C763BDC" w:rsidR="00700E5C" w:rsidRDefault="00700E5C" w:rsidP="00700E5C">
            <w:pPr>
              <w:pStyle w:val="TableText"/>
            </w:pPr>
            <w:r>
              <w:t>Must</w:t>
            </w:r>
          </w:p>
        </w:tc>
      </w:tr>
      <w:tr w:rsidR="00700E5C" w:rsidRPr="00987694" w14:paraId="616DC4EF" w14:textId="77777777" w:rsidTr="007461E3">
        <w:trPr>
          <w:cantSplit/>
        </w:trPr>
        <w:tc>
          <w:tcPr>
            <w:tcW w:w="1677" w:type="dxa"/>
            <w:shd w:val="clear" w:color="auto" w:fill="F2F2F2" w:themeFill="background1" w:themeFillShade="F2"/>
          </w:tcPr>
          <w:p w14:paraId="139DBF23" w14:textId="067EAD22" w:rsidR="00700E5C" w:rsidRDefault="00700E5C" w:rsidP="00700E5C">
            <w:pPr>
              <w:pStyle w:val="TableText"/>
            </w:pPr>
            <w:r>
              <w:t>UI.5.4</w:t>
            </w:r>
          </w:p>
        </w:tc>
        <w:tc>
          <w:tcPr>
            <w:tcW w:w="7256" w:type="dxa"/>
            <w:shd w:val="clear" w:color="auto" w:fill="F2F2F2" w:themeFill="background1" w:themeFillShade="F2"/>
          </w:tcPr>
          <w:p w14:paraId="25BA4D40" w14:textId="03B54330" w:rsidR="00700E5C" w:rsidRDefault="00700E5C" w:rsidP="00700E5C">
            <w:pPr>
              <w:pStyle w:val="TableText"/>
            </w:pPr>
            <w:r>
              <w:t xml:space="preserve">Systems </w:t>
            </w:r>
            <w:r>
              <w:t>(User must be assigned to appropriate group)</w:t>
            </w:r>
          </w:p>
        </w:tc>
        <w:tc>
          <w:tcPr>
            <w:tcW w:w="990" w:type="dxa"/>
            <w:shd w:val="clear" w:color="auto" w:fill="F2F2F2" w:themeFill="background1" w:themeFillShade="F2"/>
          </w:tcPr>
          <w:p w14:paraId="7732582E" w14:textId="60B3ECAD" w:rsidR="00700E5C" w:rsidRDefault="00700E5C" w:rsidP="00700E5C">
            <w:pPr>
              <w:pStyle w:val="TableText"/>
            </w:pPr>
            <w:r>
              <w:t>Must</w:t>
            </w:r>
          </w:p>
        </w:tc>
      </w:tr>
      <w:tr w:rsidR="00700E5C" w:rsidRPr="00987694" w14:paraId="34CE39F1" w14:textId="77777777" w:rsidTr="007461E3">
        <w:trPr>
          <w:cantSplit/>
        </w:trPr>
        <w:tc>
          <w:tcPr>
            <w:tcW w:w="1677" w:type="dxa"/>
            <w:shd w:val="clear" w:color="auto" w:fill="F2F2F2" w:themeFill="background1" w:themeFillShade="F2"/>
          </w:tcPr>
          <w:p w14:paraId="503769E4" w14:textId="6401CDF9" w:rsidR="00700E5C" w:rsidRDefault="00700E5C" w:rsidP="00700E5C">
            <w:pPr>
              <w:pStyle w:val="TableText"/>
            </w:pPr>
            <w:r>
              <w:t>UI.5.4.1</w:t>
            </w:r>
          </w:p>
        </w:tc>
        <w:tc>
          <w:tcPr>
            <w:tcW w:w="7256" w:type="dxa"/>
            <w:shd w:val="clear" w:color="auto" w:fill="F2F2F2" w:themeFill="background1" w:themeFillShade="F2"/>
          </w:tcPr>
          <w:p w14:paraId="78E61E33" w14:textId="046BFDF5" w:rsidR="00700E5C" w:rsidRDefault="007461E3" w:rsidP="00700E5C">
            <w:pPr>
              <w:pStyle w:val="TableText"/>
            </w:pPr>
            <w:r>
              <w:t>Account Management</w:t>
            </w:r>
          </w:p>
        </w:tc>
        <w:tc>
          <w:tcPr>
            <w:tcW w:w="990" w:type="dxa"/>
            <w:shd w:val="clear" w:color="auto" w:fill="F2F2F2" w:themeFill="background1" w:themeFillShade="F2"/>
          </w:tcPr>
          <w:p w14:paraId="2F218A95" w14:textId="0216C979" w:rsidR="00700E5C" w:rsidRDefault="007461E3" w:rsidP="00700E5C">
            <w:pPr>
              <w:pStyle w:val="TableText"/>
            </w:pPr>
            <w:r>
              <w:t>Must</w:t>
            </w:r>
          </w:p>
        </w:tc>
      </w:tr>
      <w:tr w:rsidR="00700E5C" w:rsidRPr="00987694" w14:paraId="44A513EE" w14:textId="77777777" w:rsidTr="007461E3">
        <w:trPr>
          <w:cantSplit/>
        </w:trPr>
        <w:tc>
          <w:tcPr>
            <w:tcW w:w="1677" w:type="dxa"/>
            <w:shd w:val="clear" w:color="auto" w:fill="F2F2F2" w:themeFill="background1" w:themeFillShade="F2"/>
          </w:tcPr>
          <w:p w14:paraId="46C37AA0" w14:textId="7F5BD1B8" w:rsidR="00700E5C" w:rsidRDefault="007461E3" w:rsidP="00700E5C">
            <w:pPr>
              <w:pStyle w:val="TableText"/>
            </w:pPr>
            <w:r>
              <w:t>UI.5.4.2</w:t>
            </w:r>
          </w:p>
        </w:tc>
        <w:tc>
          <w:tcPr>
            <w:tcW w:w="7256" w:type="dxa"/>
            <w:shd w:val="clear" w:color="auto" w:fill="F2F2F2" w:themeFill="background1" w:themeFillShade="F2"/>
          </w:tcPr>
          <w:p w14:paraId="54441CF9" w14:textId="27C77A6F" w:rsidR="00700E5C" w:rsidRDefault="007461E3" w:rsidP="00700E5C">
            <w:pPr>
              <w:pStyle w:val="TableText"/>
            </w:pPr>
            <w:r>
              <w:t>Lockouts</w:t>
            </w:r>
          </w:p>
        </w:tc>
        <w:tc>
          <w:tcPr>
            <w:tcW w:w="990" w:type="dxa"/>
            <w:shd w:val="clear" w:color="auto" w:fill="F2F2F2" w:themeFill="background1" w:themeFillShade="F2"/>
          </w:tcPr>
          <w:p w14:paraId="541855EC" w14:textId="638B64BD" w:rsidR="00700E5C" w:rsidRDefault="007461E3" w:rsidP="00700E5C">
            <w:pPr>
              <w:pStyle w:val="TableText"/>
            </w:pPr>
            <w:r>
              <w:t>Must</w:t>
            </w:r>
          </w:p>
        </w:tc>
      </w:tr>
      <w:tr w:rsidR="00700E5C" w:rsidRPr="00987694" w14:paraId="1A684701" w14:textId="77777777" w:rsidTr="007461E3">
        <w:trPr>
          <w:cantSplit/>
        </w:trPr>
        <w:tc>
          <w:tcPr>
            <w:tcW w:w="1677" w:type="dxa"/>
            <w:shd w:val="clear" w:color="auto" w:fill="F2F2F2" w:themeFill="background1" w:themeFillShade="F2"/>
          </w:tcPr>
          <w:p w14:paraId="4B15A7C9" w14:textId="0B3E8069" w:rsidR="00700E5C" w:rsidRDefault="007461E3" w:rsidP="00700E5C">
            <w:pPr>
              <w:pStyle w:val="TableText"/>
            </w:pPr>
            <w:r>
              <w:t>UI.5.4.3</w:t>
            </w:r>
          </w:p>
        </w:tc>
        <w:tc>
          <w:tcPr>
            <w:tcW w:w="7256" w:type="dxa"/>
            <w:shd w:val="clear" w:color="auto" w:fill="F2F2F2" w:themeFill="background1" w:themeFillShade="F2"/>
          </w:tcPr>
          <w:p w14:paraId="18D2A655" w14:textId="3B82C8DB" w:rsidR="00700E5C" w:rsidRDefault="007461E3" w:rsidP="00700E5C">
            <w:pPr>
              <w:pStyle w:val="TableText"/>
            </w:pPr>
            <w:r>
              <w:t>Dashboard</w:t>
            </w:r>
          </w:p>
        </w:tc>
        <w:tc>
          <w:tcPr>
            <w:tcW w:w="990" w:type="dxa"/>
            <w:shd w:val="clear" w:color="auto" w:fill="F2F2F2" w:themeFill="background1" w:themeFillShade="F2"/>
          </w:tcPr>
          <w:p w14:paraId="6443DC53" w14:textId="70908D63" w:rsidR="00700E5C" w:rsidRDefault="007461E3" w:rsidP="00700E5C">
            <w:pPr>
              <w:pStyle w:val="TableText"/>
            </w:pPr>
            <w:r>
              <w:t>Must</w:t>
            </w:r>
          </w:p>
        </w:tc>
      </w:tr>
      <w:tr w:rsidR="00700E5C" w:rsidRPr="00987694" w14:paraId="380FA699" w14:textId="77777777" w:rsidTr="007461E3">
        <w:trPr>
          <w:cantSplit/>
        </w:trPr>
        <w:tc>
          <w:tcPr>
            <w:tcW w:w="1677" w:type="dxa"/>
            <w:shd w:val="clear" w:color="auto" w:fill="F2F2F2" w:themeFill="background1" w:themeFillShade="F2"/>
          </w:tcPr>
          <w:p w14:paraId="0B679B79" w14:textId="3205DDA1" w:rsidR="00700E5C" w:rsidRDefault="007461E3" w:rsidP="00700E5C">
            <w:pPr>
              <w:pStyle w:val="TableText"/>
            </w:pPr>
            <w:r>
              <w:t>UI.5.4.4</w:t>
            </w:r>
          </w:p>
        </w:tc>
        <w:tc>
          <w:tcPr>
            <w:tcW w:w="7256" w:type="dxa"/>
            <w:shd w:val="clear" w:color="auto" w:fill="F2F2F2" w:themeFill="background1" w:themeFillShade="F2"/>
          </w:tcPr>
          <w:p w14:paraId="20C437EB" w14:textId="4952C615" w:rsidR="00700E5C" w:rsidRDefault="007461E3" w:rsidP="00700E5C">
            <w:pPr>
              <w:pStyle w:val="TableText"/>
            </w:pPr>
            <w:r>
              <w:t>Shared Mailbox</w:t>
            </w:r>
          </w:p>
        </w:tc>
        <w:tc>
          <w:tcPr>
            <w:tcW w:w="990" w:type="dxa"/>
            <w:shd w:val="clear" w:color="auto" w:fill="F2F2F2" w:themeFill="background1" w:themeFillShade="F2"/>
          </w:tcPr>
          <w:p w14:paraId="22A1E660" w14:textId="766FB99D" w:rsidR="00700E5C" w:rsidRDefault="007461E3" w:rsidP="00700E5C">
            <w:pPr>
              <w:pStyle w:val="TableText"/>
            </w:pPr>
            <w:r>
              <w:t>Must</w:t>
            </w:r>
          </w:p>
        </w:tc>
      </w:tr>
      <w:tr w:rsidR="00700E5C" w:rsidRPr="00987694" w14:paraId="61DC6166" w14:textId="77777777" w:rsidTr="007461E3">
        <w:trPr>
          <w:cantSplit/>
        </w:trPr>
        <w:tc>
          <w:tcPr>
            <w:tcW w:w="1677" w:type="dxa"/>
            <w:shd w:val="clear" w:color="auto" w:fill="F2F2F2" w:themeFill="background1" w:themeFillShade="F2"/>
          </w:tcPr>
          <w:p w14:paraId="07924E63" w14:textId="552BB4E1" w:rsidR="00700E5C" w:rsidRDefault="007461E3" w:rsidP="00700E5C">
            <w:pPr>
              <w:pStyle w:val="TableText"/>
            </w:pPr>
            <w:r>
              <w:t>UI.5.4.5</w:t>
            </w:r>
          </w:p>
        </w:tc>
        <w:tc>
          <w:tcPr>
            <w:tcW w:w="7256" w:type="dxa"/>
            <w:shd w:val="clear" w:color="auto" w:fill="F2F2F2" w:themeFill="background1" w:themeFillShade="F2"/>
          </w:tcPr>
          <w:p w14:paraId="12D5EEA7" w14:textId="566BAAA7" w:rsidR="00700E5C" w:rsidRDefault="007461E3" w:rsidP="00700E5C">
            <w:pPr>
              <w:pStyle w:val="TableText"/>
            </w:pPr>
            <w:r>
              <w:t>Resource Mailbox</w:t>
            </w:r>
          </w:p>
        </w:tc>
        <w:tc>
          <w:tcPr>
            <w:tcW w:w="990" w:type="dxa"/>
            <w:shd w:val="clear" w:color="auto" w:fill="F2F2F2" w:themeFill="background1" w:themeFillShade="F2"/>
          </w:tcPr>
          <w:p w14:paraId="34314978" w14:textId="10B2ED31" w:rsidR="00700E5C" w:rsidRDefault="007461E3" w:rsidP="00700E5C">
            <w:pPr>
              <w:pStyle w:val="TableText"/>
            </w:pPr>
            <w:r>
              <w:t>Must</w:t>
            </w:r>
          </w:p>
        </w:tc>
      </w:tr>
      <w:tr w:rsidR="00700E5C" w:rsidRPr="00987694" w14:paraId="0E5B006D" w14:textId="77777777" w:rsidTr="007461E3">
        <w:trPr>
          <w:cantSplit/>
        </w:trPr>
        <w:tc>
          <w:tcPr>
            <w:tcW w:w="1677" w:type="dxa"/>
            <w:shd w:val="clear" w:color="auto" w:fill="F2F2F2" w:themeFill="background1" w:themeFillShade="F2"/>
          </w:tcPr>
          <w:p w14:paraId="590EE732" w14:textId="5BB21758" w:rsidR="00700E5C" w:rsidRDefault="007461E3" w:rsidP="00700E5C">
            <w:pPr>
              <w:pStyle w:val="TableText"/>
            </w:pPr>
            <w:r>
              <w:t>UI.5.4.6</w:t>
            </w:r>
          </w:p>
        </w:tc>
        <w:tc>
          <w:tcPr>
            <w:tcW w:w="7256" w:type="dxa"/>
            <w:shd w:val="clear" w:color="auto" w:fill="F2F2F2" w:themeFill="background1" w:themeFillShade="F2"/>
          </w:tcPr>
          <w:p w14:paraId="2BC8427B" w14:textId="7BF9D21E" w:rsidR="00700E5C" w:rsidRDefault="007461E3" w:rsidP="00700E5C">
            <w:pPr>
              <w:pStyle w:val="TableText"/>
            </w:pPr>
            <w:r>
              <w:t>Alias Authority</w:t>
            </w:r>
          </w:p>
        </w:tc>
        <w:tc>
          <w:tcPr>
            <w:tcW w:w="990" w:type="dxa"/>
            <w:shd w:val="clear" w:color="auto" w:fill="F2F2F2" w:themeFill="background1" w:themeFillShade="F2"/>
          </w:tcPr>
          <w:p w14:paraId="3CAB2FF1" w14:textId="5C195440" w:rsidR="00700E5C" w:rsidRDefault="007461E3" w:rsidP="00700E5C">
            <w:pPr>
              <w:pStyle w:val="TableText"/>
            </w:pPr>
            <w:r>
              <w:t>Must</w:t>
            </w:r>
          </w:p>
        </w:tc>
      </w:tr>
      <w:tr w:rsidR="00700E5C" w:rsidRPr="00987694" w14:paraId="0258E0BE" w14:textId="77777777" w:rsidTr="007461E3">
        <w:trPr>
          <w:cantSplit/>
        </w:trPr>
        <w:tc>
          <w:tcPr>
            <w:tcW w:w="1677" w:type="dxa"/>
            <w:shd w:val="clear" w:color="auto" w:fill="F2F2F2" w:themeFill="background1" w:themeFillShade="F2"/>
          </w:tcPr>
          <w:p w14:paraId="1B55F433" w14:textId="10185ECB" w:rsidR="00700E5C" w:rsidRDefault="007461E3" w:rsidP="00700E5C">
            <w:pPr>
              <w:pStyle w:val="TableText"/>
            </w:pPr>
            <w:r>
              <w:t>UI.5.4.7</w:t>
            </w:r>
          </w:p>
        </w:tc>
        <w:tc>
          <w:tcPr>
            <w:tcW w:w="7256" w:type="dxa"/>
            <w:shd w:val="clear" w:color="auto" w:fill="F2F2F2" w:themeFill="background1" w:themeFillShade="F2"/>
          </w:tcPr>
          <w:p w14:paraId="4B861B79" w14:textId="4A4BA302" w:rsidR="00700E5C" w:rsidRDefault="007461E3" w:rsidP="00700E5C">
            <w:pPr>
              <w:pStyle w:val="TableText"/>
            </w:pPr>
            <w:r>
              <w:t>Forwarding Authority</w:t>
            </w:r>
          </w:p>
        </w:tc>
        <w:tc>
          <w:tcPr>
            <w:tcW w:w="990" w:type="dxa"/>
            <w:shd w:val="clear" w:color="auto" w:fill="F2F2F2" w:themeFill="background1" w:themeFillShade="F2"/>
          </w:tcPr>
          <w:p w14:paraId="72D8CDB7" w14:textId="55B3DFAA" w:rsidR="00700E5C" w:rsidRDefault="007461E3" w:rsidP="00700E5C">
            <w:pPr>
              <w:pStyle w:val="TableText"/>
            </w:pPr>
            <w:r>
              <w:t>Must</w:t>
            </w:r>
          </w:p>
        </w:tc>
      </w:tr>
      <w:tr w:rsidR="007461E3" w:rsidRPr="00987694" w14:paraId="7B1DB101" w14:textId="77777777" w:rsidTr="007461E3">
        <w:trPr>
          <w:cantSplit/>
        </w:trPr>
        <w:tc>
          <w:tcPr>
            <w:tcW w:w="1677" w:type="dxa"/>
            <w:shd w:val="clear" w:color="auto" w:fill="F2F2F2" w:themeFill="background1" w:themeFillShade="F2"/>
          </w:tcPr>
          <w:p w14:paraId="719BFFFE" w14:textId="2B9B1299" w:rsidR="007461E3" w:rsidRDefault="007461E3" w:rsidP="00700E5C">
            <w:pPr>
              <w:pStyle w:val="TableText"/>
            </w:pPr>
            <w:r>
              <w:t>UI.5.4.8</w:t>
            </w:r>
          </w:p>
        </w:tc>
        <w:tc>
          <w:tcPr>
            <w:tcW w:w="7256" w:type="dxa"/>
            <w:shd w:val="clear" w:color="auto" w:fill="F2F2F2" w:themeFill="background1" w:themeFillShade="F2"/>
          </w:tcPr>
          <w:p w14:paraId="08B8A76A" w14:textId="0F0830CE" w:rsidR="007461E3" w:rsidRDefault="007461E3" w:rsidP="00700E5C">
            <w:pPr>
              <w:pStyle w:val="TableText"/>
            </w:pPr>
            <w:r>
              <w:t>Group Management</w:t>
            </w:r>
          </w:p>
        </w:tc>
        <w:tc>
          <w:tcPr>
            <w:tcW w:w="990" w:type="dxa"/>
            <w:shd w:val="clear" w:color="auto" w:fill="F2F2F2" w:themeFill="background1" w:themeFillShade="F2"/>
          </w:tcPr>
          <w:p w14:paraId="2EFB55F7" w14:textId="13CCCFE4" w:rsidR="007461E3" w:rsidRDefault="007461E3" w:rsidP="00700E5C">
            <w:pPr>
              <w:pStyle w:val="TableText"/>
            </w:pPr>
            <w:r>
              <w:t>Must</w:t>
            </w:r>
          </w:p>
        </w:tc>
      </w:tr>
    </w:tbl>
    <w:p w14:paraId="63B26AB7" w14:textId="77777777" w:rsidR="002C5C76" w:rsidRDefault="002C5C76" w:rsidP="004C05EA">
      <w:pPr>
        <w:rPr>
          <w:lang w:eastAsia="en-AU"/>
        </w:rPr>
      </w:pPr>
    </w:p>
    <w:p w14:paraId="25227398" w14:textId="79F2462F" w:rsidR="00970B9F" w:rsidRPr="00FD7C46" w:rsidRDefault="00BA3CE9" w:rsidP="00FD7C46">
      <w:pPr>
        <w:pStyle w:val="Heading2"/>
      </w:pPr>
      <w:bookmarkStart w:id="487" w:name="_Toc494184323"/>
      <w:bookmarkStart w:id="488" w:name="_Toc494184324"/>
      <w:bookmarkStart w:id="489" w:name="_Toc494184325"/>
      <w:bookmarkEnd w:id="487"/>
      <w:bookmarkEnd w:id="488"/>
      <w:r>
        <w:t>Data Requirements</w:t>
      </w:r>
      <w:bookmarkEnd w:id="489"/>
    </w:p>
    <w:p w14:paraId="2BD15AEC" w14:textId="7A82C028" w:rsidR="00970B9F" w:rsidRDefault="00970B9F">
      <w:pPr>
        <w:pStyle w:val="Heading3"/>
      </w:pPr>
      <w:bookmarkStart w:id="490" w:name="_Toc494184348"/>
      <w:bookmarkStart w:id="491" w:name="_Toc494184349"/>
      <w:bookmarkStart w:id="492" w:name="_Toc494184350"/>
      <w:bookmarkStart w:id="493" w:name="_Toc494184387"/>
      <w:bookmarkEnd w:id="490"/>
      <w:bookmarkEnd w:id="491"/>
      <w:bookmarkEnd w:id="492"/>
      <w:r>
        <w:t>Data Synchronization between enrollment system and Grouper</w:t>
      </w:r>
      <w:bookmarkEnd w:id="493"/>
    </w:p>
    <w:p w14:paraId="1999ED06" w14:textId="77777777" w:rsidR="00970B9F" w:rsidRDefault="00970B9F" w:rsidP="00970B9F">
      <w:pPr>
        <w:rPr>
          <w:lang w:eastAsia="en-AU"/>
        </w:rPr>
      </w:pPr>
    </w:p>
    <w:tbl>
      <w:tblPr>
        <w:tblW w:w="992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256"/>
        <w:gridCol w:w="990"/>
      </w:tblGrid>
      <w:tr w:rsidR="00970B9F" w:rsidRPr="00987694" w14:paraId="68BCD7AE" w14:textId="77777777" w:rsidTr="00970B9F">
        <w:trPr>
          <w:cantSplit/>
          <w:tblHeader/>
        </w:trPr>
        <w:tc>
          <w:tcPr>
            <w:tcW w:w="1677" w:type="dxa"/>
            <w:shd w:val="pct5" w:color="auto" w:fill="FFFFFF"/>
          </w:tcPr>
          <w:p w14:paraId="4126B820" w14:textId="77777777" w:rsidR="00970B9F" w:rsidRPr="00987694" w:rsidRDefault="00970B9F" w:rsidP="00970B9F">
            <w:pPr>
              <w:pStyle w:val="TableText"/>
              <w:rPr>
                <w:b/>
              </w:rPr>
            </w:pPr>
            <w:r w:rsidRPr="00987694">
              <w:rPr>
                <w:b/>
              </w:rPr>
              <w:t xml:space="preserve">Section/ Requirement ID </w:t>
            </w:r>
          </w:p>
        </w:tc>
        <w:tc>
          <w:tcPr>
            <w:tcW w:w="7256" w:type="dxa"/>
            <w:shd w:val="pct5" w:color="auto" w:fill="FFFFFF"/>
            <w:vAlign w:val="bottom"/>
          </w:tcPr>
          <w:p w14:paraId="05727F44" w14:textId="77777777" w:rsidR="00970B9F" w:rsidRPr="00987694" w:rsidRDefault="00970B9F" w:rsidP="00970B9F">
            <w:pPr>
              <w:pStyle w:val="TableText"/>
              <w:rPr>
                <w:b/>
              </w:rPr>
            </w:pPr>
            <w:r w:rsidRPr="00987694">
              <w:rPr>
                <w:b/>
              </w:rPr>
              <w:t>Requirement Definition</w:t>
            </w:r>
          </w:p>
        </w:tc>
        <w:tc>
          <w:tcPr>
            <w:tcW w:w="990" w:type="dxa"/>
            <w:shd w:val="pct5" w:color="auto" w:fill="FFFFFF"/>
          </w:tcPr>
          <w:p w14:paraId="14890CCD" w14:textId="77777777" w:rsidR="00970B9F" w:rsidRPr="00987694" w:rsidRDefault="00970B9F" w:rsidP="00970B9F">
            <w:pPr>
              <w:pStyle w:val="TableText"/>
              <w:rPr>
                <w:b/>
              </w:rPr>
            </w:pPr>
            <w:r>
              <w:rPr>
                <w:b/>
              </w:rPr>
              <w:t>Priority</w:t>
            </w:r>
          </w:p>
        </w:tc>
      </w:tr>
      <w:tr w:rsidR="00970B9F" w:rsidRPr="00987694" w14:paraId="46B6FC93" w14:textId="77777777" w:rsidTr="00970B9F">
        <w:trPr>
          <w:cantSplit/>
        </w:trPr>
        <w:tc>
          <w:tcPr>
            <w:tcW w:w="1677" w:type="dxa"/>
          </w:tcPr>
          <w:p w14:paraId="2FAB2BCB" w14:textId="358D7697" w:rsidR="00970B9F" w:rsidRPr="00987694" w:rsidRDefault="00BA3CE9" w:rsidP="00970B9F">
            <w:pPr>
              <w:pStyle w:val="TableText"/>
            </w:pPr>
            <w:r>
              <w:t>D1</w:t>
            </w:r>
            <w:r w:rsidR="00970B9F">
              <w:t>.1</w:t>
            </w:r>
          </w:p>
        </w:tc>
        <w:tc>
          <w:tcPr>
            <w:tcW w:w="7256" w:type="dxa"/>
          </w:tcPr>
          <w:p w14:paraId="54BBCEB5" w14:textId="77777777" w:rsidR="00970B9F" w:rsidRPr="00987694" w:rsidRDefault="00970B9F" w:rsidP="00970B9F">
            <w:pPr>
              <w:pStyle w:val="TableText"/>
            </w:pPr>
            <w:r>
              <w:t>Grouper will fully update its course and section groups and enrollment from the enrollment system (e.g. PeopleSoft) at least three times per day at regular intervals</w:t>
            </w:r>
          </w:p>
        </w:tc>
        <w:tc>
          <w:tcPr>
            <w:tcW w:w="990" w:type="dxa"/>
          </w:tcPr>
          <w:p w14:paraId="43F5C5ED" w14:textId="77777777" w:rsidR="00970B9F" w:rsidRPr="00987694" w:rsidRDefault="00970B9F" w:rsidP="00970B9F">
            <w:pPr>
              <w:pStyle w:val="TableText"/>
            </w:pPr>
            <w:r>
              <w:t>Must</w:t>
            </w:r>
          </w:p>
        </w:tc>
      </w:tr>
      <w:tr w:rsidR="00970B9F" w:rsidRPr="00987694" w14:paraId="022BEDAB" w14:textId="77777777" w:rsidTr="00970B9F">
        <w:trPr>
          <w:cantSplit/>
        </w:trPr>
        <w:tc>
          <w:tcPr>
            <w:tcW w:w="1677" w:type="dxa"/>
          </w:tcPr>
          <w:p w14:paraId="75046752" w14:textId="00D19E52" w:rsidR="00970B9F" w:rsidRDefault="00BA3CE9" w:rsidP="00970B9F">
            <w:pPr>
              <w:pStyle w:val="TableText"/>
            </w:pPr>
            <w:r>
              <w:t>D1</w:t>
            </w:r>
            <w:r w:rsidR="00970B9F">
              <w:t>.1.1</w:t>
            </w:r>
          </w:p>
        </w:tc>
        <w:tc>
          <w:tcPr>
            <w:tcW w:w="7256" w:type="dxa"/>
          </w:tcPr>
          <w:p w14:paraId="44FC9F69" w14:textId="77777777" w:rsidR="00970B9F" w:rsidRDefault="00970B9F" w:rsidP="00970B9F">
            <w:pPr>
              <w:pStyle w:val="TableText"/>
            </w:pPr>
            <w:r>
              <w:t>New course sections appearing in the enrollment data will cause new section groups to be created in Grouper; course groups will also be create if not already existing</w:t>
            </w:r>
          </w:p>
        </w:tc>
        <w:tc>
          <w:tcPr>
            <w:tcW w:w="990" w:type="dxa"/>
          </w:tcPr>
          <w:p w14:paraId="2A7C6B45" w14:textId="77777777" w:rsidR="00970B9F" w:rsidRDefault="00970B9F" w:rsidP="00970B9F">
            <w:pPr>
              <w:pStyle w:val="TableText"/>
            </w:pPr>
            <w:r>
              <w:t>Must</w:t>
            </w:r>
          </w:p>
        </w:tc>
      </w:tr>
      <w:tr w:rsidR="00970B9F" w:rsidRPr="00987694" w14:paraId="73689AF9" w14:textId="77777777" w:rsidTr="00970B9F">
        <w:trPr>
          <w:cantSplit/>
        </w:trPr>
        <w:tc>
          <w:tcPr>
            <w:tcW w:w="1677" w:type="dxa"/>
          </w:tcPr>
          <w:p w14:paraId="6A49640E" w14:textId="4E3CE638" w:rsidR="00970B9F" w:rsidRDefault="00BA3CE9" w:rsidP="00970B9F">
            <w:pPr>
              <w:pStyle w:val="TableText"/>
            </w:pPr>
            <w:r>
              <w:t>D1</w:t>
            </w:r>
            <w:r w:rsidR="00970B9F">
              <w:t>.1.2</w:t>
            </w:r>
          </w:p>
        </w:tc>
        <w:tc>
          <w:tcPr>
            <w:tcW w:w="7256" w:type="dxa"/>
          </w:tcPr>
          <w:p w14:paraId="1C904A00" w14:textId="77777777" w:rsidR="00970B9F" w:rsidRDefault="00970B9F" w:rsidP="00970B9F">
            <w:pPr>
              <w:pStyle w:val="TableText"/>
            </w:pPr>
            <w:r>
              <w:t>Course sections no longer appearing in the enrollment data will cause the section groups to be removed from Grouper</w:t>
            </w:r>
          </w:p>
        </w:tc>
        <w:tc>
          <w:tcPr>
            <w:tcW w:w="990" w:type="dxa"/>
          </w:tcPr>
          <w:p w14:paraId="6673B578" w14:textId="77777777" w:rsidR="00970B9F" w:rsidRDefault="00970B9F" w:rsidP="00970B9F">
            <w:pPr>
              <w:pStyle w:val="TableText"/>
            </w:pPr>
            <w:r>
              <w:t>Should?</w:t>
            </w:r>
          </w:p>
          <w:p w14:paraId="0005A3C6" w14:textId="77777777" w:rsidR="00970B9F" w:rsidRDefault="00970B9F" w:rsidP="00970B9F">
            <w:pPr>
              <w:pStyle w:val="TableText"/>
            </w:pPr>
            <w:r>
              <w:t>Must?</w:t>
            </w:r>
          </w:p>
        </w:tc>
      </w:tr>
      <w:tr w:rsidR="00970B9F" w:rsidRPr="00987694" w14:paraId="48D77A2A" w14:textId="77777777" w:rsidTr="00970B9F">
        <w:trPr>
          <w:cantSplit/>
        </w:trPr>
        <w:tc>
          <w:tcPr>
            <w:tcW w:w="1677" w:type="dxa"/>
          </w:tcPr>
          <w:p w14:paraId="0F0E3D92" w14:textId="3F4FBBDB" w:rsidR="00970B9F" w:rsidRDefault="00BA3CE9" w:rsidP="00970B9F">
            <w:pPr>
              <w:pStyle w:val="TableText"/>
            </w:pPr>
            <w:r>
              <w:t>D1</w:t>
            </w:r>
            <w:r w:rsidR="00970B9F">
              <w:t>.1.3</w:t>
            </w:r>
          </w:p>
        </w:tc>
        <w:tc>
          <w:tcPr>
            <w:tcW w:w="7256" w:type="dxa"/>
          </w:tcPr>
          <w:p w14:paraId="305CB5B9" w14:textId="77777777" w:rsidR="00970B9F" w:rsidRDefault="00970B9F" w:rsidP="00970B9F">
            <w:pPr>
              <w:pStyle w:val="TableText"/>
            </w:pPr>
            <w:r>
              <w:t>Courses no longer appearing in the enrollment data, or in which no sections exist, will cause the course tree to be removed in Grouper, including all its sections</w:t>
            </w:r>
          </w:p>
        </w:tc>
        <w:tc>
          <w:tcPr>
            <w:tcW w:w="990" w:type="dxa"/>
          </w:tcPr>
          <w:p w14:paraId="6FB45013" w14:textId="77777777" w:rsidR="00970B9F" w:rsidRDefault="00970B9F" w:rsidP="00970B9F">
            <w:pPr>
              <w:pStyle w:val="TableText"/>
            </w:pPr>
            <w:r>
              <w:t>Should?</w:t>
            </w:r>
          </w:p>
          <w:p w14:paraId="7370C8E2" w14:textId="77777777" w:rsidR="00970B9F" w:rsidRDefault="00970B9F" w:rsidP="00970B9F">
            <w:pPr>
              <w:pStyle w:val="TableText"/>
            </w:pPr>
            <w:r>
              <w:t>Must?</w:t>
            </w:r>
          </w:p>
        </w:tc>
      </w:tr>
    </w:tbl>
    <w:p w14:paraId="0D768509" w14:textId="77777777" w:rsidR="00970B9F" w:rsidRDefault="00970B9F" w:rsidP="00970B9F">
      <w:pPr>
        <w:rPr>
          <w:lang w:eastAsia="en-AU"/>
        </w:rPr>
      </w:pPr>
    </w:p>
    <w:p w14:paraId="16DA73B4" w14:textId="3A60EDDE" w:rsidR="00970B9F" w:rsidRDefault="00970B9F" w:rsidP="00970B9F">
      <w:pPr>
        <w:pStyle w:val="Heading3"/>
      </w:pPr>
      <w:bookmarkStart w:id="494" w:name="_Toc494184388"/>
      <w:r>
        <w:t>Data Synchronization between Grouper and Office 365</w:t>
      </w:r>
      <w:bookmarkEnd w:id="494"/>
    </w:p>
    <w:p w14:paraId="5595742A" w14:textId="77777777" w:rsidR="00970B9F" w:rsidRDefault="00970B9F" w:rsidP="00970B9F">
      <w:pPr>
        <w:rPr>
          <w:lang w:eastAsia="en-AU"/>
        </w:rPr>
      </w:pPr>
    </w:p>
    <w:tbl>
      <w:tblPr>
        <w:tblW w:w="992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256"/>
        <w:gridCol w:w="990"/>
      </w:tblGrid>
      <w:tr w:rsidR="00970B9F" w:rsidRPr="00987694" w14:paraId="7639966A" w14:textId="77777777" w:rsidTr="00970B9F">
        <w:trPr>
          <w:cantSplit/>
          <w:tblHeader/>
        </w:trPr>
        <w:tc>
          <w:tcPr>
            <w:tcW w:w="1677" w:type="dxa"/>
            <w:shd w:val="pct5" w:color="auto" w:fill="FFFFFF"/>
          </w:tcPr>
          <w:p w14:paraId="61965CCD" w14:textId="77777777" w:rsidR="00970B9F" w:rsidRPr="00987694" w:rsidRDefault="00970B9F" w:rsidP="00970B9F">
            <w:pPr>
              <w:pStyle w:val="TableText"/>
              <w:rPr>
                <w:b/>
              </w:rPr>
            </w:pPr>
            <w:r w:rsidRPr="00987694">
              <w:rPr>
                <w:b/>
              </w:rPr>
              <w:lastRenderedPageBreak/>
              <w:t xml:space="preserve">Section/ Requirement ID </w:t>
            </w:r>
          </w:p>
        </w:tc>
        <w:tc>
          <w:tcPr>
            <w:tcW w:w="7256" w:type="dxa"/>
            <w:shd w:val="pct5" w:color="auto" w:fill="FFFFFF"/>
            <w:vAlign w:val="bottom"/>
          </w:tcPr>
          <w:p w14:paraId="607313BD" w14:textId="77777777" w:rsidR="00970B9F" w:rsidRPr="00987694" w:rsidRDefault="00970B9F" w:rsidP="00970B9F">
            <w:pPr>
              <w:pStyle w:val="TableText"/>
              <w:rPr>
                <w:b/>
              </w:rPr>
            </w:pPr>
            <w:r w:rsidRPr="00987694">
              <w:rPr>
                <w:b/>
              </w:rPr>
              <w:t>Requirement Definition</w:t>
            </w:r>
          </w:p>
        </w:tc>
        <w:tc>
          <w:tcPr>
            <w:tcW w:w="990" w:type="dxa"/>
            <w:shd w:val="pct5" w:color="auto" w:fill="FFFFFF"/>
          </w:tcPr>
          <w:p w14:paraId="39C92FBF" w14:textId="77777777" w:rsidR="00970B9F" w:rsidRPr="00987694" w:rsidRDefault="00970B9F" w:rsidP="00970B9F">
            <w:pPr>
              <w:pStyle w:val="TableText"/>
              <w:rPr>
                <w:b/>
              </w:rPr>
            </w:pPr>
            <w:r>
              <w:rPr>
                <w:b/>
              </w:rPr>
              <w:t>Priority</w:t>
            </w:r>
          </w:p>
        </w:tc>
      </w:tr>
      <w:tr w:rsidR="00970B9F" w:rsidRPr="00987694" w14:paraId="42FA5E2A" w14:textId="77777777" w:rsidTr="00970B9F">
        <w:trPr>
          <w:cantSplit/>
        </w:trPr>
        <w:tc>
          <w:tcPr>
            <w:tcW w:w="1677" w:type="dxa"/>
          </w:tcPr>
          <w:p w14:paraId="1A4C4D28" w14:textId="0D55C4E7" w:rsidR="00970B9F" w:rsidRPr="00987694" w:rsidRDefault="00BA3CE9" w:rsidP="00970B9F">
            <w:pPr>
              <w:pStyle w:val="TableText"/>
            </w:pPr>
            <w:r>
              <w:t>D2</w:t>
            </w:r>
            <w:r w:rsidR="00970B9F">
              <w:t>.1</w:t>
            </w:r>
          </w:p>
        </w:tc>
        <w:tc>
          <w:tcPr>
            <w:tcW w:w="7256" w:type="dxa"/>
          </w:tcPr>
          <w:p w14:paraId="7C38B9B1" w14:textId="77777777" w:rsidR="00970B9F" w:rsidRPr="00987694" w:rsidRDefault="00970B9F" w:rsidP="00970B9F">
            <w:pPr>
              <w:pStyle w:val="TableText"/>
            </w:pPr>
            <w:r>
              <w:t>When membership of a section’s instructor, TA, or student group in Grouper changes, all affected O365 course groups using it (as defined below) will be updated within 5 minutes</w:t>
            </w:r>
          </w:p>
        </w:tc>
        <w:tc>
          <w:tcPr>
            <w:tcW w:w="990" w:type="dxa"/>
          </w:tcPr>
          <w:p w14:paraId="2738A40D" w14:textId="77777777" w:rsidR="00970B9F" w:rsidRPr="00987694" w:rsidRDefault="00970B9F" w:rsidP="00970B9F">
            <w:pPr>
              <w:pStyle w:val="TableText"/>
            </w:pPr>
            <w:r>
              <w:t>Must</w:t>
            </w:r>
          </w:p>
        </w:tc>
      </w:tr>
      <w:tr w:rsidR="00970B9F" w:rsidRPr="00987694" w14:paraId="117C2875" w14:textId="77777777" w:rsidTr="00970B9F">
        <w:trPr>
          <w:cantSplit/>
        </w:trPr>
        <w:tc>
          <w:tcPr>
            <w:tcW w:w="1677" w:type="dxa"/>
          </w:tcPr>
          <w:p w14:paraId="19FB4A20" w14:textId="3579B829" w:rsidR="00970B9F" w:rsidRDefault="00BA3CE9" w:rsidP="00970B9F">
            <w:pPr>
              <w:pStyle w:val="TableText"/>
            </w:pPr>
            <w:r>
              <w:t>D2</w:t>
            </w:r>
            <w:r w:rsidR="00970B9F">
              <w:t>.1.1</w:t>
            </w:r>
          </w:p>
        </w:tc>
        <w:tc>
          <w:tcPr>
            <w:tcW w:w="7256" w:type="dxa"/>
          </w:tcPr>
          <w:p w14:paraId="5857716F" w14:textId="77777777" w:rsidR="00970B9F" w:rsidRDefault="00970B9F" w:rsidP="00970B9F">
            <w:pPr>
              <w:pStyle w:val="TableText"/>
            </w:pPr>
            <w:r>
              <w:t>If technology allows, update should happen within 30 seconds</w:t>
            </w:r>
          </w:p>
        </w:tc>
        <w:tc>
          <w:tcPr>
            <w:tcW w:w="990" w:type="dxa"/>
          </w:tcPr>
          <w:p w14:paraId="2DA797ED" w14:textId="77777777" w:rsidR="00970B9F" w:rsidRDefault="00970B9F" w:rsidP="00970B9F">
            <w:pPr>
              <w:pStyle w:val="TableText"/>
            </w:pPr>
            <w:r>
              <w:t>Should</w:t>
            </w:r>
          </w:p>
        </w:tc>
      </w:tr>
      <w:tr w:rsidR="00970B9F" w:rsidRPr="00987694" w14:paraId="456E4575" w14:textId="77777777" w:rsidTr="00970B9F">
        <w:trPr>
          <w:cantSplit/>
        </w:trPr>
        <w:tc>
          <w:tcPr>
            <w:tcW w:w="1677" w:type="dxa"/>
          </w:tcPr>
          <w:p w14:paraId="6328BD4F" w14:textId="61A8D8F0" w:rsidR="00970B9F" w:rsidRDefault="00BA3CE9" w:rsidP="00970B9F">
            <w:pPr>
              <w:pStyle w:val="TableText"/>
            </w:pPr>
            <w:r>
              <w:t>D2</w:t>
            </w:r>
            <w:r w:rsidR="00970B9F">
              <w:t>.1.2</w:t>
            </w:r>
          </w:p>
        </w:tc>
        <w:tc>
          <w:tcPr>
            <w:tcW w:w="7256" w:type="dxa"/>
          </w:tcPr>
          <w:p w14:paraId="2CF3715E" w14:textId="77777777" w:rsidR="00970B9F" w:rsidRDefault="00970B9F" w:rsidP="00970B9F">
            <w:pPr>
              <w:pStyle w:val="TableText"/>
            </w:pPr>
            <w:r>
              <w:t xml:space="preserve">If a course group has enabled the option to keep instructor membership in sync, a Grouper addition/removal from an instructor group will update all such course groups that have opted to add instructors as list owners or as members, adding or removing them as an owner or a member, as defined for each group </w:t>
            </w:r>
          </w:p>
        </w:tc>
        <w:tc>
          <w:tcPr>
            <w:tcW w:w="990" w:type="dxa"/>
          </w:tcPr>
          <w:p w14:paraId="1250EBAF" w14:textId="77777777" w:rsidR="00970B9F" w:rsidRDefault="00970B9F" w:rsidP="00970B9F">
            <w:pPr>
              <w:pStyle w:val="TableText"/>
            </w:pPr>
            <w:r>
              <w:t>Must</w:t>
            </w:r>
          </w:p>
        </w:tc>
      </w:tr>
      <w:tr w:rsidR="00970B9F" w:rsidRPr="00987694" w14:paraId="28CF97D7" w14:textId="77777777" w:rsidTr="00970B9F">
        <w:trPr>
          <w:cantSplit/>
        </w:trPr>
        <w:tc>
          <w:tcPr>
            <w:tcW w:w="1677" w:type="dxa"/>
          </w:tcPr>
          <w:p w14:paraId="326B6BC7" w14:textId="38241FDA" w:rsidR="00970B9F" w:rsidRDefault="00BA3CE9" w:rsidP="00970B9F">
            <w:pPr>
              <w:pStyle w:val="TableText"/>
            </w:pPr>
            <w:r>
              <w:t>D2</w:t>
            </w:r>
            <w:r w:rsidR="00970B9F">
              <w:t>.1.2.1</w:t>
            </w:r>
          </w:p>
        </w:tc>
        <w:tc>
          <w:tcPr>
            <w:tcW w:w="7256" w:type="dxa"/>
          </w:tcPr>
          <w:p w14:paraId="5E1275B3" w14:textId="77777777" w:rsidR="00970B9F" w:rsidRDefault="00970B9F" w:rsidP="00970B9F">
            <w:pPr>
              <w:pStyle w:val="TableText"/>
            </w:pPr>
            <w:r>
              <w:t>The O365 course group’s creator cannot be removed as an owner from the course group, even if it is removed from the relevant Grouper group</w:t>
            </w:r>
          </w:p>
        </w:tc>
        <w:tc>
          <w:tcPr>
            <w:tcW w:w="990" w:type="dxa"/>
          </w:tcPr>
          <w:p w14:paraId="053A4E04" w14:textId="77777777" w:rsidR="00970B9F" w:rsidRDefault="00970B9F" w:rsidP="00970B9F">
            <w:pPr>
              <w:pStyle w:val="TableText"/>
            </w:pPr>
            <w:r>
              <w:t>Must</w:t>
            </w:r>
          </w:p>
        </w:tc>
      </w:tr>
      <w:tr w:rsidR="00970B9F" w:rsidRPr="00987694" w14:paraId="4C299264" w14:textId="77777777" w:rsidTr="00970B9F">
        <w:trPr>
          <w:cantSplit/>
        </w:trPr>
        <w:tc>
          <w:tcPr>
            <w:tcW w:w="1677" w:type="dxa"/>
          </w:tcPr>
          <w:p w14:paraId="3F00E946" w14:textId="1DB44603" w:rsidR="00970B9F" w:rsidRDefault="00BA3CE9" w:rsidP="00970B9F">
            <w:pPr>
              <w:pStyle w:val="TableText"/>
            </w:pPr>
            <w:r>
              <w:t>D2</w:t>
            </w:r>
            <w:r w:rsidR="00970B9F">
              <w:t>.1.3</w:t>
            </w:r>
          </w:p>
        </w:tc>
        <w:tc>
          <w:tcPr>
            <w:tcW w:w="7256" w:type="dxa"/>
          </w:tcPr>
          <w:p w14:paraId="2101F7ED" w14:textId="77777777" w:rsidR="00970B9F" w:rsidRDefault="00970B9F" w:rsidP="00970B9F">
            <w:pPr>
              <w:pStyle w:val="TableText"/>
            </w:pPr>
            <w:r>
              <w:t xml:space="preserve">If a course group has enabled the option to keep TA membership in sync, a Grouper addition/removal from an TA group will update all such course groups that have opted to add TA’s as list owners or as members, adding or removing them as an owner or a member, as defined for each group </w:t>
            </w:r>
          </w:p>
        </w:tc>
        <w:tc>
          <w:tcPr>
            <w:tcW w:w="990" w:type="dxa"/>
          </w:tcPr>
          <w:p w14:paraId="6390FC3D" w14:textId="77777777" w:rsidR="00970B9F" w:rsidRDefault="00970B9F" w:rsidP="00970B9F">
            <w:pPr>
              <w:pStyle w:val="TableText"/>
            </w:pPr>
            <w:r>
              <w:t>Must</w:t>
            </w:r>
          </w:p>
        </w:tc>
      </w:tr>
      <w:tr w:rsidR="00970B9F" w:rsidRPr="00987694" w14:paraId="2B2511E6" w14:textId="77777777" w:rsidTr="00970B9F">
        <w:trPr>
          <w:cantSplit/>
        </w:trPr>
        <w:tc>
          <w:tcPr>
            <w:tcW w:w="1677" w:type="dxa"/>
          </w:tcPr>
          <w:p w14:paraId="71E1E52F" w14:textId="0830800E" w:rsidR="00970B9F" w:rsidRDefault="00BA3CE9" w:rsidP="00970B9F">
            <w:pPr>
              <w:pStyle w:val="TableText"/>
            </w:pPr>
            <w:r>
              <w:t>D2</w:t>
            </w:r>
            <w:r w:rsidR="00970B9F">
              <w:t>.1.4</w:t>
            </w:r>
          </w:p>
        </w:tc>
        <w:tc>
          <w:tcPr>
            <w:tcW w:w="7256" w:type="dxa"/>
          </w:tcPr>
          <w:p w14:paraId="02223AA2" w14:textId="77777777" w:rsidR="00970B9F" w:rsidRDefault="00970B9F" w:rsidP="00970B9F">
            <w:pPr>
              <w:pStyle w:val="TableText"/>
            </w:pPr>
            <w:r>
              <w:t>If a course group has enabled the option to keep student membership in sync, a Grouper addition/removal from a student group will update all such course groups in the system</w:t>
            </w:r>
          </w:p>
        </w:tc>
        <w:tc>
          <w:tcPr>
            <w:tcW w:w="990" w:type="dxa"/>
          </w:tcPr>
          <w:p w14:paraId="76300462" w14:textId="77777777" w:rsidR="00970B9F" w:rsidRDefault="00970B9F" w:rsidP="00970B9F">
            <w:pPr>
              <w:pStyle w:val="TableText"/>
            </w:pPr>
            <w:r>
              <w:t>Must</w:t>
            </w:r>
          </w:p>
        </w:tc>
      </w:tr>
      <w:tr w:rsidR="00970B9F" w:rsidRPr="00987694" w14:paraId="4375D937" w14:textId="77777777" w:rsidTr="00970B9F">
        <w:trPr>
          <w:cantSplit/>
        </w:trPr>
        <w:tc>
          <w:tcPr>
            <w:tcW w:w="1677" w:type="dxa"/>
          </w:tcPr>
          <w:p w14:paraId="482C7D7F" w14:textId="60F9E3FB" w:rsidR="00970B9F" w:rsidRDefault="00BA3CE9" w:rsidP="00970B9F">
            <w:pPr>
              <w:pStyle w:val="TableText"/>
            </w:pPr>
            <w:r>
              <w:t>D2</w:t>
            </w:r>
            <w:r w:rsidR="00970B9F">
              <w:t>.2</w:t>
            </w:r>
          </w:p>
        </w:tc>
        <w:tc>
          <w:tcPr>
            <w:tcW w:w="7256" w:type="dxa"/>
          </w:tcPr>
          <w:p w14:paraId="6DD73BEA" w14:textId="77777777" w:rsidR="00970B9F" w:rsidRDefault="00970B9F" w:rsidP="00970B9F">
            <w:pPr>
              <w:pStyle w:val="TableText"/>
            </w:pPr>
            <w:r>
              <w:t>If Grouper tries to update a course group that no longer exists in Office 365 (possibly from a manual deletion), Grouper will log the failure to update the non-existent group</w:t>
            </w:r>
          </w:p>
        </w:tc>
        <w:tc>
          <w:tcPr>
            <w:tcW w:w="990" w:type="dxa"/>
          </w:tcPr>
          <w:p w14:paraId="7522647C" w14:textId="77777777" w:rsidR="00970B9F" w:rsidRDefault="00970B9F" w:rsidP="00970B9F">
            <w:pPr>
              <w:pStyle w:val="TableText"/>
            </w:pPr>
            <w:r>
              <w:t>May</w:t>
            </w:r>
          </w:p>
        </w:tc>
      </w:tr>
      <w:tr w:rsidR="00970B9F" w:rsidRPr="00987694" w14:paraId="6548C342" w14:textId="77777777" w:rsidTr="00970B9F">
        <w:trPr>
          <w:cantSplit/>
        </w:trPr>
        <w:tc>
          <w:tcPr>
            <w:tcW w:w="1677" w:type="dxa"/>
          </w:tcPr>
          <w:p w14:paraId="1B1AE9AD" w14:textId="7838E974" w:rsidR="00970B9F" w:rsidRDefault="00BA3CE9" w:rsidP="00970B9F">
            <w:pPr>
              <w:pStyle w:val="TableText"/>
            </w:pPr>
            <w:r>
              <w:t>D2</w:t>
            </w:r>
            <w:r w:rsidR="00970B9F">
              <w:t>.3</w:t>
            </w:r>
          </w:p>
        </w:tc>
        <w:tc>
          <w:tcPr>
            <w:tcW w:w="7256" w:type="dxa"/>
          </w:tcPr>
          <w:p w14:paraId="72834B64" w14:textId="77777777" w:rsidR="00970B9F" w:rsidRDefault="00970B9F" w:rsidP="00970B9F">
            <w:pPr>
              <w:pStyle w:val="TableText"/>
            </w:pPr>
            <w:r>
              <w:t>If a member or owner has been manually added to the course group via the Office 465 interface, the Grouper sync would potentially remove it, if the group preference is set to sync with enrollment data</w:t>
            </w:r>
          </w:p>
        </w:tc>
        <w:tc>
          <w:tcPr>
            <w:tcW w:w="990" w:type="dxa"/>
          </w:tcPr>
          <w:p w14:paraId="31F0285A" w14:textId="3333B29A" w:rsidR="00970B9F" w:rsidRDefault="00970B9F" w:rsidP="00970B9F">
            <w:pPr>
              <w:pStyle w:val="TableText"/>
            </w:pPr>
            <w:r>
              <w:t>May</w:t>
            </w:r>
          </w:p>
        </w:tc>
      </w:tr>
      <w:tr w:rsidR="00BA3CE9" w:rsidRPr="00987694" w14:paraId="2398AD0E" w14:textId="77777777" w:rsidTr="00970B9F">
        <w:trPr>
          <w:cantSplit/>
        </w:trPr>
        <w:tc>
          <w:tcPr>
            <w:tcW w:w="1677" w:type="dxa"/>
          </w:tcPr>
          <w:p w14:paraId="76D3653B" w14:textId="40BD4008" w:rsidR="00BA3CE9" w:rsidRDefault="00BA3CE9" w:rsidP="00970B9F">
            <w:pPr>
              <w:pStyle w:val="TableText"/>
            </w:pPr>
            <w:r>
              <w:t>D3.1</w:t>
            </w:r>
          </w:p>
        </w:tc>
        <w:tc>
          <w:tcPr>
            <w:tcW w:w="7256" w:type="dxa"/>
          </w:tcPr>
          <w:p w14:paraId="26DF7E39" w14:textId="374E4A0C" w:rsidR="00BA3CE9" w:rsidRDefault="00BA3CE9" w:rsidP="00970B9F">
            <w:pPr>
              <w:pStyle w:val="TableText"/>
            </w:pPr>
            <w:r>
              <w:t>If enrollment data or group sections have changed so that the group maintainer is no longer an instructor of any section (and thus not a group owner), a report or notice will be sent to Teaching &amp; Learning, noting the group affected</w:t>
            </w:r>
          </w:p>
        </w:tc>
        <w:tc>
          <w:tcPr>
            <w:tcW w:w="990" w:type="dxa"/>
          </w:tcPr>
          <w:p w14:paraId="66FA18DC" w14:textId="517B91B7" w:rsidR="00BA3CE9" w:rsidRDefault="00BA3CE9" w:rsidP="00970B9F">
            <w:pPr>
              <w:pStyle w:val="TableText"/>
            </w:pPr>
            <w:r>
              <w:t>Must</w:t>
            </w:r>
          </w:p>
        </w:tc>
      </w:tr>
    </w:tbl>
    <w:p w14:paraId="3377AE84" w14:textId="77777777" w:rsidR="00970B9F" w:rsidRDefault="00970B9F" w:rsidP="00970B9F">
      <w:pPr>
        <w:rPr>
          <w:lang w:eastAsia="en-AU"/>
        </w:rPr>
      </w:pPr>
    </w:p>
    <w:p w14:paraId="48233321" w14:textId="77777777" w:rsidR="00970B9F" w:rsidRDefault="00970B9F" w:rsidP="00C92A4F">
      <w:pPr>
        <w:rPr>
          <w:lang w:eastAsia="en-AU"/>
        </w:rPr>
      </w:pPr>
    </w:p>
    <w:p w14:paraId="63B26AF8" w14:textId="77777777" w:rsidR="004C05EA" w:rsidRPr="004C05EA" w:rsidRDefault="004C05EA" w:rsidP="004C05EA">
      <w:pPr>
        <w:rPr>
          <w:lang w:eastAsia="en-AU"/>
        </w:rPr>
      </w:pPr>
    </w:p>
    <w:p w14:paraId="63B26AF9" w14:textId="77777777" w:rsidR="007D7EE9" w:rsidRDefault="007D7EE9" w:rsidP="009F1946">
      <w:pPr>
        <w:pStyle w:val="Heading1"/>
      </w:pPr>
      <w:bookmarkStart w:id="495" w:name="_Toc10010916"/>
      <w:bookmarkStart w:id="496" w:name="_Toc143150785"/>
      <w:bookmarkStart w:id="497" w:name="_Toc494184389"/>
      <w:r>
        <w:t>OTHER R</w:t>
      </w:r>
      <w:bookmarkEnd w:id="495"/>
      <w:r>
        <w:t>EQUIREMENTS</w:t>
      </w:r>
      <w:bookmarkEnd w:id="496"/>
      <w:bookmarkEnd w:id="497"/>
    </w:p>
    <w:p w14:paraId="63B26AFA" w14:textId="77777777" w:rsidR="00704AB4" w:rsidRDefault="00704AB4" w:rsidP="00704AB4"/>
    <w:p w14:paraId="7EF696E0" w14:textId="77777777" w:rsidR="00970B9F" w:rsidRDefault="00970B9F" w:rsidP="00FD7C46">
      <w:bookmarkStart w:id="498" w:name="_Toc10010923"/>
      <w:bookmarkStart w:id="499" w:name="_Toc12350065"/>
      <w:bookmarkStart w:id="500" w:name="_Toc143150789"/>
    </w:p>
    <w:p w14:paraId="63B26AFB" w14:textId="77777777" w:rsidR="007D7EE9" w:rsidRDefault="007D7EE9" w:rsidP="000E15CC">
      <w:pPr>
        <w:pStyle w:val="Heading2"/>
      </w:pPr>
      <w:bookmarkStart w:id="501" w:name="_Toc494184390"/>
      <w:r>
        <w:t>Operational Requirements</w:t>
      </w:r>
      <w:bookmarkEnd w:id="498"/>
      <w:bookmarkEnd w:id="499"/>
      <w:bookmarkEnd w:id="500"/>
      <w:bookmarkEnd w:id="501"/>
    </w:p>
    <w:p w14:paraId="4CD8082A" w14:textId="26428190" w:rsidR="00970B9F" w:rsidRPr="00FD7C46" w:rsidRDefault="00970B9F" w:rsidP="00FD7C46">
      <w:pPr>
        <w:pStyle w:val="Heading3"/>
      </w:pPr>
      <w:bookmarkStart w:id="502" w:name="_Toc494184391"/>
      <w:r>
        <w:t>Data Requirements</w:t>
      </w:r>
      <w:bookmarkEnd w:id="502"/>
    </w:p>
    <w:p w14:paraId="63B26AFC" w14:textId="77777777" w:rsidR="00704AB4" w:rsidRDefault="00704AB4" w:rsidP="00704AB4"/>
    <w:p w14:paraId="63B26AFD" w14:textId="77777777" w:rsidR="007D7EE9" w:rsidRDefault="007D7EE9" w:rsidP="000E15CC">
      <w:pPr>
        <w:pStyle w:val="Heading3"/>
      </w:pPr>
      <w:bookmarkStart w:id="503" w:name="_Toc10010924"/>
      <w:bookmarkStart w:id="504" w:name="_Toc12350066"/>
      <w:bookmarkStart w:id="505" w:name="_Toc12411492"/>
      <w:bookmarkStart w:id="506" w:name="_Toc494184392"/>
      <w:r>
        <w:t>Security</w:t>
      </w:r>
      <w:bookmarkEnd w:id="503"/>
      <w:bookmarkEnd w:id="504"/>
      <w:bookmarkEnd w:id="505"/>
      <w:r>
        <w:t xml:space="preserve"> and Privacy</w:t>
      </w:r>
      <w:bookmarkEnd w:id="506"/>
    </w:p>
    <w:p w14:paraId="63B26AFE" w14:textId="77777777" w:rsidR="00704AB4" w:rsidRDefault="00704AB4" w:rsidP="00704AB4"/>
    <w:tbl>
      <w:tblPr>
        <w:tblW w:w="1001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6266"/>
        <w:gridCol w:w="2070"/>
      </w:tblGrid>
      <w:tr w:rsidR="00C63932" w:rsidRPr="00987694" w14:paraId="63B26B02" w14:textId="77777777" w:rsidTr="00841BC4">
        <w:trPr>
          <w:cantSplit/>
          <w:tblHeader/>
        </w:trPr>
        <w:tc>
          <w:tcPr>
            <w:tcW w:w="1677" w:type="dxa"/>
            <w:shd w:val="pct5" w:color="auto" w:fill="FFFFFF"/>
          </w:tcPr>
          <w:p w14:paraId="63B26AFF" w14:textId="77777777" w:rsidR="00C63932" w:rsidRPr="00987694" w:rsidRDefault="00C63932" w:rsidP="009F1946">
            <w:pPr>
              <w:pStyle w:val="TableText"/>
              <w:rPr>
                <w:b/>
              </w:rPr>
            </w:pPr>
            <w:r w:rsidRPr="00987694">
              <w:rPr>
                <w:b/>
              </w:rPr>
              <w:t xml:space="preserve">Section/ Requirement ID </w:t>
            </w:r>
          </w:p>
        </w:tc>
        <w:tc>
          <w:tcPr>
            <w:tcW w:w="6266" w:type="dxa"/>
            <w:shd w:val="pct5" w:color="auto" w:fill="FFFFFF"/>
            <w:vAlign w:val="bottom"/>
          </w:tcPr>
          <w:p w14:paraId="63B26B00" w14:textId="77777777" w:rsidR="00C63932" w:rsidRPr="00987694" w:rsidRDefault="00C63932" w:rsidP="009F1946">
            <w:pPr>
              <w:pStyle w:val="TableText"/>
              <w:rPr>
                <w:b/>
              </w:rPr>
            </w:pPr>
            <w:r w:rsidRPr="00987694">
              <w:rPr>
                <w:b/>
              </w:rPr>
              <w:t>Requirement Definition</w:t>
            </w:r>
          </w:p>
        </w:tc>
        <w:tc>
          <w:tcPr>
            <w:tcW w:w="2070" w:type="dxa"/>
            <w:shd w:val="pct5" w:color="auto" w:fill="FFFFFF"/>
          </w:tcPr>
          <w:p w14:paraId="63B26B01" w14:textId="77777777" w:rsidR="00C63932" w:rsidRPr="00987694" w:rsidRDefault="007D0634" w:rsidP="009F1946">
            <w:pPr>
              <w:pStyle w:val="TableText"/>
              <w:rPr>
                <w:b/>
              </w:rPr>
            </w:pPr>
            <w:r>
              <w:rPr>
                <w:b/>
              </w:rPr>
              <w:t>Consequence</w:t>
            </w:r>
          </w:p>
        </w:tc>
      </w:tr>
      <w:tr w:rsidR="00C63932" w:rsidRPr="00987694" w14:paraId="63B26B06" w14:textId="77777777" w:rsidTr="00841BC4">
        <w:trPr>
          <w:cantSplit/>
        </w:trPr>
        <w:tc>
          <w:tcPr>
            <w:tcW w:w="1677" w:type="dxa"/>
          </w:tcPr>
          <w:p w14:paraId="63B26B03" w14:textId="77777777" w:rsidR="00C63932" w:rsidRPr="00987694" w:rsidRDefault="00C63932" w:rsidP="009F1946">
            <w:pPr>
              <w:pStyle w:val="TableText"/>
            </w:pPr>
            <w:r>
              <w:t>SP1.1</w:t>
            </w:r>
          </w:p>
        </w:tc>
        <w:tc>
          <w:tcPr>
            <w:tcW w:w="6266" w:type="dxa"/>
          </w:tcPr>
          <w:p w14:paraId="63B26B04" w14:textId="77777777" w:rsidR="00C63932" w:rsidRPr="00987694" w:rsidRDefault="007D0634" w:rsidP="009F1946">
            <w:pPr>
              <w:pStyle w:val="TableText"/>
            </w:pPr>
            <w:r>
              <w:t>FERPA issues TBD</w:t>
            </w:r>
          </w:p>
        </w:tc>
        <w:tc>
          <w:tcPr>
            <w:tcW w:w="2070" w:type="dxa"/>
          </w:tcPr>
          <w:p w14:paraId="63B26B05" w14:textId="77777777" w:rsidR="00C63932" w:rsidRPr="00987694" w:rsidRDefault="007D0634" w:rsidP="009F1946">
            <w:pPr>
              <w:pStyle w:val="TableText"/>
            </w:pPr>
            <w:r>
              <w:t>???</w:t>
            </w:r>
          </w:p>
        </w:tc>
      </w:tr>
      <w:tr w:rsidR="007D0634" w:rsidRPr="00987694" w14:paraId="63B26B0A" w14:textId="77777777" w:rsidTr="00841BC4">
        <w:trPr>
          <w:cantSplit/>
        </w:trPr>
        <w:tc>
          <w:tcPr>
            <w:tcW w:w="1677" w:type="dxa"/>
          </w:tcPr>
          <w:p w14:paraId="63B26B07" w14:textId="77777777" w:rsidR="007D0634" w:rsidRDefault="007D0634" w:rsidP="009F1946">
            <w:pPr>
              <w:pStyle w:val="TableText"/>
            </w:pPr>
            <w:r>
              <w:lastRenderedPageBreak/>
              <w:t>SP1.2</w:t>
            </w:r>
          </w:p>
        </w:tc>
        <w:tc>
          <w:tcPr>
            <w:tcW w:w="6266" w:type="dxa"/>
          </w:tcPr>
          <w:p w14:paraId="63B26B08" w14:textId="77777777" w:rsidR="007D0634" w:rsidRDefault="007D0634" w:rsidP="007D0634">
            <w:pPr>
              <w:pStyle w:val="TableText"/>
            </w:pPr>
            <w:r>
              <w:t xml:space="preserve">Membership in Grouper groups will not be publicly viewable; access to it will be for Identity Management and other </w:t>
            </w:r>
            <w:proofErr w:type="spellStart"/>
            <w:r>
              <w:t>stakeholding</w:t>
            </w:r>
            <w:proofErr w:type="spellEnd"/>
            <w:r>
              <w:t xml:space="preserve"> groups such as Teaching and Learning or the Help Desk (TBD)</w:t>
            </w:r>
          </w:p>
        </w:tc>
        <w:tc>
          <w:tcPr>
            <w:tcW w:w="2070" w:type="dxa"/>
          </w:tcPr>
          <w:p w14:paraId="63B26B09" w14:textId="77777777" w:rsidR="007D0634" w:rsidRDefault="007D0634" w:rsidP="009F1946">
            <w:pPr>
              <w:pStyle w:val="TableText"/>
            </w:pPr>
            <w:r>
              <w:t>Loss of student privacy</w:t>
            </w:r>
          </w:p>
        </w:tc>
      </w:tr>
      <w:tr w:rsidR="007D0634" w:rsidRPr="00987694" w14:paraId="63B26B0E" w14:textId="77777777" w:rsidTr="00841BC4">
        <w:trPr>
          <w:cantSplit/>
        </w:trPr>
        <w:tc>
          <w:tcPr>
            <w:tcW w:w="1677" w:type="dxa"/>
          </w:tcPr>
          <w:p w14:paraId="63B26B0B" w14:textId="77777777" w:rsidR="007D0634" w:rsidRDefault="007D0634" w:rsidP="009F1946">
            <w:pPr>
              <w:pStyle w:val="TableText"/>
            </w:pPr>
            <w:r>
              <w:t>SP1.3</w:t>
            </w:r>
          </w:p>
        </w:tc>
        <w:tc>
          <w:tcPr>
            <w:tcW w:w="6266" w:type="dxa"/>
          </w:tcPr>
          <w:p w14:paraId="63B26B0C" w14:textId="77777777" w:rsidR="007D0634" w:rsidRDefault="007D0634" w:rsidP="007D0634">
            <w:pPr>
              <w:pStyle w:val="TableText"/>
            </w:pPr>
            <w:r>
              <w:t xml:space="preserve">The ability to update include and exclude groups in Grouper will be limited to a defined set of roles; e.g., Identity Management and other </w:t>
            </w:r>
            <w:proofErr w:type="spellStart"/>
            <w:r>
              <w:t>stakeholding</w:t>
            </w:r>
            <w:proofErr w:type="spellEnd"/>
            <w:r>
              <w:t xml:space="preserve"> groups such as Teaching and Learning or the Help Desk (TBD)</w:t>
            </w:r>
          </w:p>
        </w:tc>
        <w:tc>
          <w:tcPr>
            <w:tcW w:w="2070" w:type="dxa"/>
          </w:tcPr>
          <w:p w14:paraId="63B26B0D" w14:textId="77777777" w:rsidR="007D0634" w:rsidRDefault="007D0634" w:rsidP="007D0634">
            <w:pPr>
              <w:pStyle w:val="TableText"/>
            </w:pPr>
            <w:r>
              <w:t>Privilege escalation as this effectively adds users to the course group</w:t>
            </w:r>
          </w:p>
        </w:tc>
      </w:tr>
      <w:tr w:rsidR="00F05131" w:rsidRPr="00987694" w14:paraId="63B26B12" w14:textId="77777777" w:rsidTr="00841BC4">
        <w:trPr>
          <w:cantSplit/>
        </w:trPr>
        <w:tc>
          <w:tcPr>
            <w:tcW w:w="1677" w:type="dxa"/>
          </w:tcPr>
          <w:p w14:paraId="63B26B0F" w14:textId="77777777" w:rsidR="00F05131" w:rsidRDefault="00F05131" w:rsidP="009F1946">
            <w:pPr>
              <w:pStyle w:val="TableText"/>
            </w:pPr>
            <w:r>
              <w:t>SP1.4</w:t>
            </w:r>
          </w:p>
        </w:tc>
        <w:tc>
          <w:tcPr>
            <w:tcW w:w="6266" w:type="dxa"/>
          </w:tcPr>
          <w:p w14:paraId="63B26B10" w14:textId="77777777" w:rsidR="00F05131" w:rsidRDefault="00F05131" w:rsidP="00F05131">
            <w:pPr>
              <w:pStyle w:val="TableText"/>
            </w:pPr>
            <w:r>
              <w:t>Instructors cannot manage course groups that have been created by other instructors (TBD how to transfer ownership?)</w:t>
            </w:r>
          </w:p>
        </w:tc>
        <w:tc>
          <w:tcPr>
            <w:tcW w:w="2070" w:type="dxa"/>
          </w:tcPr>
          <w:p w14:paraId="63B26B11" w14:textId="77777777" w:rsidR="00F05131" w:rsidRDefault="00F05131" w:rsidP="007D0634">
            <w:pPr>
              <w:pStyle w:val="TableText"/>
            </w:pPr>
          </w:p>
        </w:tc>
      </w:tr>
    </w:tbl>
    <w:p w14:paraId="63B26B13" w14:textId="77777777" w:rsidR="00C63932" w:rsidRDefault="00C63932" w:rsidP="00704AB4"/>
    <w:p w14:paraId="63B26B14" w14:textId="77777777" w:rsidR="007D7EE9" w:rsidRDefault="007D7EE9" w:rsidP="000E15CC">
      <w:pPr>
        <w:pStyle w:val="Heading3"/>
      </w:pPr>
      <w:bookmarkStart w:id="507" w:name="_Toc10010925"/>
      <w:bookmarkStart w:id="508" w:name="_Toc12350067"/>
      <w:bookmarkStart w:id="509" w:name="_Toc12411493"/>
      <w:bookmarkStart w:id="510" w:name="_Toc494184393"/>
      <w:r>
        <w:t>Audit Trail</w:t>
      </w:r>
      <w:bookmarkEnd w:id="507"/>
      <w:bookmarkEnd w:id="508"/>
      <w:bookmarkEnd w:id="509"/>
      <w:bookmarkEnd w:id="510"/>
    </w:p>
    <w:p w14:paraId="63B26B15" w14:textId="77777777" w:rsidR="00704AB4" w:rsidRDefault="00704AB4" w:rsidP="00704AB4"/>
    <w:tbl>
      <w:tblPr>
        <w:tblW w:w="1001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6626"/>
        <w:gridCol w:w="1710"/>
      </w:tblGrid>
      <w:tr w:rsidR="00F05131" w:rsidRPr="00987694" w14:paraId="63B26B19" w14:textId="77777777" w:rsidTr="00841BC4">
        <w:trPr>
          <w:cantSplit/>
          <w:tblHeader/>
        </w:trPr>
        <w:tc>
          <w:tcPr>
            <w:tcW w:w="1677" w:type="dxa"/>
            <w:shd w:val="pct5" w:color="auto" w:fill="FFFFFF"/>
          </w:tcPr>
          <w:p w14:paraId="63B26B16" w14:textId="77777777" w:rsidR="00F05131" w:rsidRPr="00987694" w:rsidRDefault="00F05131" w:rsidP="009F1946">
            <w:pPr>
              <w:pStyle w:val="TableText"/>
              <w:rPr>
                <w:b/>
              </w:rPr>
            </w:pPr>
            <w:r w:rsidRPr="00987694">
              <w:rPr>
                <w:b/>
              </w:rPr>
              <w:t xml:space="preserve">Section/ Requirement ID </w:t>
            </w:r>
          </w:p>
        </w:tc>
        <w:tc>
          <w:tcPr>
            <w:tcW w:w="6626" w:type="dxa"/>
            <w:shd w:val="pct5" w:color="auto" w:fill="FFFFFF"/>
            <w:vAlign w:val="bottom"/>
          </w:tcPr>
          <w:p w14:paraId="63B26B17" w14:textId="77777777" w:rsidR="00F05131" w:rsidRPr="00987694" w:rsidRDefault="00F05131" w:rsidP="009F1946">
            <w:pPr>
              <w:pStyle w:val="TableText"/>
              <w:rPr>
                <w:b/>
              </w:rPr>
            </w:pPr>
            <w:r w:rsidRPr="00987694">
              <w:rPr>
                <w:b/>
              </w:rPr>
              <w:t>Requirement Definition</w:t>
            </w:r>
          </w:p>
        </w:tc>
        <w:tc>
          <w:tcPr>
            <w:tcW w:w="1710" w:type="dxa"/>
            <w:shd w:val="pct5" w:color="auto" w:fill="FFFFFF"/>
          </w:tcPr>
          <w:p w14:paraId="63B26B18" w14:textId="77777777" w:rsidR="00F05131" w:rsidRPr="00987694" w:rsidRDefault="00F05131" w:rsidP="009F1946">
            <w:pPr>
              <w:pStyle w:val="TableText"/>
              <w:rPr>
                <w:b/>
              </w:rPr>
            </w:pPr>
            <w:r>
              <w:rPr>
                <w:b/>
              </w:rPr>
              <w:t>Subsystem</w:t>
            </w:r>
          </w:p>
        </w:tc>
      </w:tr>
      <w:tr w:rsidR="00F05131" w:rsidRPr="00987694" w14:paraId="63B26B1D" w14:textId="77777777" w:rsidTr="00841BC4">
        <w:trPr>
          <w:cantSplit/>
        </w:trPr>
        <w:tc>
          <w:tcPr>
            <w:tcW w:w="1677" w:type="dxa"/>
          </w:tcPr>
          <w:p w14:paraId="63B26B1A" w14:textId="77777777" w:rsidR="00F05131" w:rsidRPr="00987694" w:rsidRDefault="00F05131" w:rsidP="009F1946">
            <w:pPr>
              <w:pStyle w:val="TableText"/>
            </w:pPr>
            <w:r>
              <w:t>AU1.1</w:t>
            </w:r>
          </w:p>
        </w:tc>
        <w:tc>
          <w:tcPr>
            <w:tcW w:w="6626" w:type="dxa"/>
          </w:tcPr>
          <w:p w14:paraId="63B26B1B" w14:textId="77777777" w:rsidR="00F05131" w:rsidRPr="00987694" w:rsidRDefault="00F05131" w:rsidP="009F1946">
            <w:pPr>
              <w:pStyle w:val="TableText"/>
            </w:pPr>
            <w:r>
              <w:t>Group creation and pertinent information</w:t>
            </w:r>
          </w:p>
        </w:tc>
        <w:tc>
          <w:tcPr>
            <w:tcW w:w="1710" w:type="dxa"/>
          </w:tcPr>
          <w:p w14:paraId="63B26B1C" w14:textId="77777777" w:rsidR="00F05131" w:rsidRPr="00987694" w:rsidRDefault="00F05131" w:rsidP="009F1946">
            <w:pPr>
              <w:pStyle w:val="TableText"/>
            </w:pPr>
            <w:r>
              <w:t>UI</w:t>
            </w:r>
          </w:p>
        </w:tc>
      </w:tr>
      <w:tr w:rsidR="00F05131" w:rsidRPr="00987694" w14:paraId="63B26B21" w14:textId="77777777" w:rsidTr="00841BC4">
        <w:trPr>
          <w:cantSplit/>
        </w:trPr>
        <w:tc>
          <w:tcPr>
            <w:tcW w:w="1677" w:type="dxa"/>
          </w:tcPr>
          <w:p w14:paraId="63B26B1E" w14:textId="77777777" w:rsidR="00F05131" w:rsidRDefault="00F05131" w:rsidP="009F1946">
            <w:pPr>
              <w:pStyle w:val="TableText"/>
            </w:pPr>
            <w:r>
              <w:t>AU1.2</w:t>
            </w:r>
          </w:p>
        </w:tc>
        <w:tc>
          <w:tcPr>
            <w:tcW w:w="6626" w:type="dxa"/>
          </w:tcPr>
          <w:p w14:paraId="63B26B1F" w14:textId="77777777" w:rsidR="00F05131" w:rsidRDefault="00F05131" w:rsidP="009F1946">
            <w:pPr>
              <w:pStyle w:val="TableText"/>
            </w:pPr>
            <w:r>
              <w:t>Changes to Grouper groups due to enrollment system of record changes</w:t>
            </w:r>
          </w:p>
        </w:tc>
        <w:tc>
          <w:tcPr>
            <w:tcW w:w="1710" w:type="dxa"/>
          </w:tcPr>
          <w:p w14:paraId="63B26B20" w14:textId="77777777" w:rsidR="00F05131" w:rsidRDefault="00F05131" w:rsidP="009F1946">
            <w:pPr>
              <w:pStyle w:val="TableText"/>
            </w:pPr>
            <w:r>
              <w:t>Grouper</w:t>
            </w:r>
          </w:p>
        </w:tc>
      </w:tr>
      <w:tr w:rsidR="00F05131" w:rsidRPr="00987694" w14:paraId="63B26B25" w14:textId="77777777" w:rsidTr="00841BC4">
        <w:trPr>
          <w:cantSplit/>
        </w:trPr>
        <w:tc>
          <w:tcPr>
            <w:tcW w:w="1677" w:type="dxa"/>
          </w:tcPr>
          <w:p w14:paraId="63B26B22" w14:textId="77777777" w:rsidR="00F05131" w:rsidRDefault="00F05131" w:rsidP="009F1946">
            <w:pPr>
              <w:pStyle w:val="TableText"/>
            </w:pPr>
            <w:r>
              <w:t>AU1.3</w:t>
            </w:r>
          </w:p>
        </w:tc>
        <w:tc>
          <w:tcPr>
            <w:tcW w:w="6626" w:type="dxa"/>
          </w:tcPr>
          <w:p w14:paraId="63B26B23" w14:textId="77777777" w:rsidR="00F05131" w:rsidRDefault="00F05131" w:rsidP="009F1946">
            <w:pPr>
              <w:pStyle w:val="TableText"/>
            </w:pPr>
            <w:r>
              <w:t>Grouper pushing a sync to Office 365</w:t>
            </w:r>
          </w:p>
        </w:tc>
        <w:tc>
          <w:tcPr>
            <w:tcW w:w="1710" w:type="dxa"/>
          </w:tcPr>
          <w:p w14:paraId="63B26B24" w14:textId="77777777" w:rsidR="00F05131" w:rsidRDefault="00F05131" w:rsidP="009F1946">
            <w:pPr>
              <w:pStyle w:val="TableText"/>
            </w:pPr>
            <w:r>
              <w:t>Grouper</w:t>
            </w:r>
          </w:p>
        </w:tc>
      </w:tr>
      <w:tr w:rsidR="00F05131" w:rsidRPr="00987694" w14:paraId="63B26B29" w14:textId="77777777" w:rsidTr="00841BC4">
        <w:trPr>
          <w:cantSplit/>
        </w:trPr>
        <w:tc>
          <w:tcPr>
            <w:tcW w:w="1677" w:type="dxa"/>
          </w:tcPr>
          <w:p w14:paraId="63B26B26" w14:textId="77777777" w:rsidR="00F05131" w:rsidRDefault="00F05131" w:rsidP="009F1946">
            <w:pPr>
              <w:pStyle w:val="TableText"/>
            </w:pPr>
            <w:r>
              <w:t>AU1.4</w:t>
            </w:r>
          </w:p>
        </w:tc>
        <w:tc>
          <w:tcPr>
            <w:tcW w:w="6626" w:type="dxa"/>
          </w:tcPr>
          <w:p w14:paraId="63B26B27" w14:textId="77777777" w:rsidR="00F05131" w:rsidRDefault="00F05131" w:rsidP="009F1946">
            <w:pPr>
              <w:pStyle w:val="TableText"/>
            </w:pPr>
            <w:r>
              <w:t>Changing course group settings</w:t>
            </w:r>
          </w:p>
        </w:tc>
        <w:tc>
          <w:tcPr>
            <w:tcW w:w="1710" w:type="dxa"/>
          </w:tcPr>
          <w:p w14:paraId="63B26B28" w14:textId="77777777" w:rsidR="00F05131" w:rsidRDefault="00F05131" w:rsidP="009F1946">
            <w:pPr>
              <w:pStyle w:val="TableText"/>
            </w:pPr>
            <w:r>
              <w:t>UI</w:t>
            </w:r>
          </w:p>
        </w:tc>
      </w:tr>
    </w:tbl>
    <w:p w14:paraId="63B26B2A" w14:textId="77777777" w:rsidR="00F05131" w:rsidRDefault="00F05131" w:rsidP="00704AB4"/>
    <w:p w14:paraId="5968CE64" w14:textId="0A8D805F" w:rsidR="00970B9F" w:rsidRDefault="00970B9F" w:rsidP="00704AB4"/>
    <w:p w14:paraId="0BF67FB2" w14:textId="35E6510C" w:rsidR="00970B9F" w:rsidRDefault="00970B9F" w:rsidP="00FD7C46">
      <w:pPr>
        <w:pStyle w:val="Heading3"/>
      </w:pPr>
      <w:bookmarkStart w:id="511" w:name="_Toc494184394"/>
      <w:r>
        <w:t>Non-</w:t>
      </w:r>
      <w:bookmarkEnd w:id="511"/>
    </w:p>
    <w:p w14:paraId="63B26B2B" w14:textId="3379F836" w:rsidR="007D7EE9" w:rsidRDefault="007D7EE9" w:rsidP="000E15CC">
      <w:pPr>
        <w:pStyle w:val="Heading3"/>
      </w:pPr>
      <w:bookmarkStart w:id="512" w:name="_Toc10010926"/>
      <w:bookmarkStart w:id="513" w:name="_Toc12350068"/>
      <w:bookmarkStart w:id="514" w:name="_Toc12411494"/>
      <w:bookmarkStart w:id="515" w:name="_Toc494184395"/>
      <w:r>
        <w:t>Reliability</w:t>
      </w:r>
      <w:bookmarkEnd w:id="512"/>
      <w:bookmarkEnd w:id="513"/>
      <w:bookmarkEnd w:id="514"/>
      <w:bookmarkEnd w:id="515"/>
    </w:p>
    <w:p w14:paraId="63B26B2C" w14:textId="77777777" w:rsidR="00704AB4" w:rsidRDefault="00704AB4" w:rsidP="00704AB4">
      <w:pPr>
        <w:rPr>
          <w:lang w:eastAsia="en-AU"/>
        </w:rPr>
      </w:pPr>
    </w:p>
    <w:p w14:paraId="63B26B2D" w14:textId="77777777" w:rsidR="00704AB4" w:rsidRDefault="00704AB4" w:rsidP="00704AB4">
      <w:pPr>
        <w:pStyle w:val="InstructiveText"/>
        <w:numPr>
          <w:ilvl w:val="0"/>
          <w:numId w:val="23"/>
        </w:numPr>
      </w:pPr>
      <w:r>
        <w:t>[State the following in this section:</w:t>
      </w:r>
    </w:p>
    <w:p w14:paraId="63B26B2E" w14:textId="77777777" w:rsidR="00704AB4" w:rsidRDefault="00704AB4" w:rsidP="00704AB4">
      <w:pPr>
        <w:pStyle w:val="InstructiveText"/>
        <w:numPr>
          <w:ilvl w:val="1"/>
          <w:numId w:val="23"/>
        </w:numPr>
      </w:pPr>
      <w:r>
        <w:t>State the damage can result from failure of this system—indicate the criticality of the software, such as:</w:t>
      </w:r>
    </w:p>
    <w:p w14:paraId="63B26B2F" w14:textId="77777777" w:rsidR="00704AB4" w:rsidRDefault="00704AB4" w:rsidP="00704AB4">
      <w:pPr>
        <w:pStyle w:val="InstructiveText"/>
        <w:numPr>
          <w:ilvl w:val="2"/>
          <w:numId w:val="25"/>
        </w:numPr>
      </w:pPr>
      <w:r>
        <w:t>Loss of human life</w:t>
      </w:r>
    </w:p>
    <w:p w14:paraId="63B26B30" w14:textId="77777777" w:rsidR="00704AB4" w:rsidRDefault="00704AB4" w:rsidP="00704AB4">
      <w:pPr>
        <w:pStyle w:val="InstructiveText"/>
        <w:numPr>
          <w:ilvl w:val="2"/>
          <w:numId w:val="25"/>
        </w:numPr>
      </w:pPr>
      <w:r>
        <w:t>Complete or partial loss of the ability to perform a mission-critical function</w:t>
      </w:r>
    </w:p>
    <w:p w14:paraId="63B26B31" w14:textId="77777777" w:rsidR="00704AB4" w:rsidRDefault="00704AB4" w:rsidP="00704AB4">
      <w:pPr>
        <w:pStyle w:val="InstructiveText"/>
        <w:numPr>
          <w:ilvl w:val="2"/>
          <w:numId w:val="25"/>
        </w:numPr>
      </w:pPr>
      <w:r>
        <w:t>Loss of revenue</w:t>
      </w:r>
    </w:p>
    <w:p w14:paraId="63B26B32" w14:textId="77777777" w:rsidR="00704AB4" w:rsidRDefault="00704AB4" w:rsidP="00704AB4">
      <w:pPr>
        <w:pStyle w:val="InstructiveText"/>
        <w:numPr>
          <w:ilvl w:val="2"/>
          <w:numId w:val="25"/>
        </w:numPr>
      </w:pPr>
      <w:r>
        <w:t>Loss of employee productivity</w:t>
      </w:r>
    </w:p>
    <w:p w14:paraId="63B26B33" w14:textId="77777777" w:rsidR="00704AB4" w:rsidRDefault="00704AB4" w:rsidP="00704AB4">
      <w:pPr>
        <w:pStyle w:val="InstructiveText"/>
        <w:numPr>
          <w:ilvl w:val="1"/>
          <w:numId w:val="23"/>
        </w:numPr>
      </w:pPr>
      <w:r>
        <w:t>What is the minimum acceptable level of reliability?</w:t>
      </w:r>
    </w:p>
    <w:p w14:paraId="63B26B34" w14:textId="77777777" w:rsidR="00704AB4" w:rsidRDefault="00704AB4" w:rsidP="00704AB4">
      <w:pPr>
        <w:pStyle w:val="InstructiveText"/>
        <w:numPr>
          <w:ilvl w:val="0"/>
          <w:numId w:val="23"/>
        </w:numPr>
      </w:pPr>
      <w:r>
        <w:t>State required reliability:</w:t>
      </w:r>
    </w:p>
    <w:p w14:paraId="63B26B35" w14:textId="77777777" w:rsidR="00704AB4" w:rsidRDefault="00704AB4" w:rsidP="00704AB4">
      <w:pPr>
        <w:pStyle w:val="InstructiveText"/>
        <w:numPr>
          <w:ilvl w:val="1"/>
          <w:numId w:val="23"/>
        </w:numPr>
      </w:pPr>
      <w:r>
        <w:t>Mean-Time-Between-Failure is the number of time units the system is operable before the first failure occurs.</w:t>
      </w:r>
    </w:p>
    <w:p w14:paraId="63B26B36" w14:textId="77777777" w:rsidR="00704AB4" w:rsidRDefault="00704AB4" w:rsidP="00704AB4">
      <w:pPr>
        <w:pStyle w:val="InstructiveText"/>
        <w:numPr>
          <w:ilvl w:val="1"/>
          <w:numId w:val="23"/>
        </w:numPr>
      </w:pPr>
      <w:r>
        <w:t>Mean-Time-To-Failure is the number of time units before the system is operable divided by the number of failures during the time period.</w:t>
      </w:r>
    </w:p>
    <w:p w14:paraId="63B26B37" w14:textId="77777777" w:rsidR="00704AB4" w:rsidRDefault="00704AB4" w:rsidP="00704AB4">
      <w:pPr>
        <w:pStyle w:val="InstructiveText"/>
        <w:numPr>
          <w:ilvl w:val="1"/>
          <w:numId w:val="23"/>
        </w:numPr>
      </w:pPr>
      <w:r>
        <w:t>Mean-Time-To-Repair is the number of time units required to perform system repair divided by the number of repairs during the time period.]</w:t>
      </w:r>
    </w:p>
    <w:p w14:paraId="63B26B38" w14:textId="77777777" w:rsidR="00704AB4" w:rsidRPr="00704AB4" w:rsidRDefault="00704AB4" w:rsidP="00704AB4">
      <w:pPr>
        <w:rPr>
          <w:lang w:eastAsia="en-AU"/>
        </w:rPr>
      </w:pPr>
    </w:p>
    <w:p w14:paraId="63B26B39" w14:textId="77777777" w:rsidR="007D7EE9" w:rsidRDefault="007D7EE9" w:rsidP="007D7EE9">
      <w:pPr>
        <w:pStyle w:val="BodyText"/>
        <w:rPr>
          <w:i/>
          <w:noProof w:val="0"/>
        </w:rPr>
      </w:pPr>
      <w:r>
        <w:rPr>
          <w:i/>
          <w:noProof w:val="0"/>
        </w:rPr>
        <w:t>Reliability is the probability that the system processes work correctly and completely without being aborted.</w:t>
      </w:r>
    </w:p>
    <w:p w14:paraId="63B26B3A" w14:textId="77777777" w:rsidR="00F05131" w:rsidRDefault="00F05131" w:rsidP="00F05131"/>
    <w:p w14:paraId="63B26B3B" w14:textId="77777777" w:rsidR="00F05131" w:rsidRPr="00F05131" w:rsidRDefault="00F05131" w:rsidP="00F05131">
      <w:r>
        <w:lastRenderedPageBreak/>
        <w:t>TBD</w:t>
      </w:r>
    </w:p>
    <w:p w14:paraId="63B26B3C" w14:textId="77777777" w:rsidR="005B2F3E" w:rsidRDefault="007D7EE9" w:rsidP="000E15CC">
      <w:pPr>
        <w:pStyle w:val="Heading3"/>
      </w:pPr>
      <w:bookmarkStart w:id="516" w:name="_Toc10010927"/>
      <w:bookmarkStart w:id="517" w:name="_Toc12350069"/>
      <w:bookmarkStart w:id="518" w:name="_Toc12411495"/>
      <w:bookmarkStart w:id="519" w:name="_Toc494184396"/>
      <w:r>
        <w:t>Recoverability</w:t>
      </w:r>
      <w:bookmarkEnd w:id="516"/>
      <w:bookmarkEnd w:id="517"/>
      <w:bookmarkEnd w:id="518"/>
      <w:bookmarkEnd w:id="519"/>
    </w:p>
    <w:p w14:paraId="63B26B3D" w14:textId="77777777" w:rsidR="005B2F3E" w:rsidRPr="005B2F3E" w:rsidRDefault="005B2F3E" w:rsidP="005B2F3E">
      <w:pPr>
        <w:rPr>
          <w:lang w:eastAsia="en-AU"/>
        </w:rPr>
      </w:pPr>
    </w:p>
    <w:p w14:paraId="63B26B3E" w14:textId="77777777" w:rsidR="007D7EE9" w:rsidRDefault="007D7EE9" w:rsidP="005B2F3E">
      <w:pPr>
        <w:pStyle w:val="InstructiveText"/>
      </w:pPr>
      <w:r>
        <w:t>[Answer the following questions in this section:</w:t>
      </w:r>
    </w:p>
    <w:p w14:paraId="63B26B3F" w14:textId="77777777" w:rsidR="007D7EE9" w:rsidRDefault="007D7EE9" w:rsidP="005B2F3E">
      <w:pPr>
        <w:pStyle w:val="InstructiveText"/>
        <w:numPr>
          <w:ilvl w:val="0"/>
          <w:numId w:val="26"/>
        </w:numPr>
      </w:pPr>
      <w:r>
        <w:t>In the event the application is unavailable to users (down) because of a system failure, how soon after the failure is detected must function be restored?</w:t>
      </w:r>
    </w:p>
    <w:p w14:paraId="63B26B40" w14:textId="77777777" w:rsidR="007D7EE9" w:rsidRDefault="007D7EE9" w:rsidP="005B2F3E">
      <w:pPr>
        <w:pStyle w:val="InstructiveText"/>
        <w:numPr>
          <w:ilvl w:val="0"/>
          <w:numId w:val="26"/>
        </w:numPr>
      </w:pPr>
      <w:r>
        <w:t>In the event the database is corrupted, to what level of currency must it be restored?  For example “The database must be capable of being restored to its condition of no more than 1 hour before the corruption occurred”.</w:t>
      </w:r>
    </w:p>
    <w:p w14:paraId="63B26B41" w14:textId="77777777" w:rsidR="007D7EE9" w:rsidRDefault="007D7EE9" w:rsidP="005B2F3E">
      <w:pPr>
        <w:pStyle w:val="InstructiveText"/>
        <w:numPr>
          <w:ilvl w:val="0"/>
          <w:numId w:val="26"/>
        </w:numPr>
      </w:pPr>
      <w:r>
        <w:t>If the processing site (hardware, data, and onsite backup) is destroyed, how soon must the application be able to be restored?]</w:t>
      </w:r>
    </w:p>
    <w:p w14:paraId="63B26B42" w14:textId="77777777" w:rsidR="005B2F3E" w:rsidRDefault="005B2F3E" w:rsidP="007D7EE9">
      <w:pPr>
        <w:pStyle w:val="BodyText"/>
        <w:ind w:left="360" w:hanging="360"/>
        <w:rPr>
          <w:noProof w:val="0"/>
        </w:rPr>
      </w:pPr>
    </w:p>
    <w:p w14:paraId="63B26B43" w14:textId="77777777" w:rsidR="007D7EE9" w:rsidRDefault="007D7EE9" w:rsidP="007D7EE9">
      <w:pPr>
        <w:pStyle w:val="BodyText"/>
        <w:rPr>
          <w:i/>
          <w:noProof w:val="0"/>
        </w:rPr>
      </w:pPr>
      <w:r>
        <w:rPr>
          <w:i/>
          <w:noProof w:val="0"/>
        </w:rPr>
        <w:t>Recoverability is the ability to restore function and data in the event of a failure.</w:t>
      </w:r>
    </w:p>
    <w:p w14:paraId="63B26B44" w14:textId="77777777" w:rsidR="00F05131" w:rsidRDefault="00F05131" w:rsidP="007D7EE9">
      <w:pPr>
        <w:pStyle w:val="BodyText"/>
        <w:rPr>
          <w:i/>
          <w:noProof w:val="0"/>
        </w:rPr>
      </w:pPr>
    </w:p>
    <w:p w14:paraId="63B26B45" w14:textId="77777777" w:rsidR="00F05131" w:rsidRDefault="00F05131" w:rsidP="00F05131">
      <w:r>
        <w:t>TBD</w:t>
      </w:r>
    </w:p>
    <w:p w14:paraId="63B26B46" w14:textId="77777777" w:rsidR="00F05131" w:rsidRDefault="00F05131" w:rsidP="00F05131"/>
    <w:p w14:paraId="63B26B47" w14:textId="77777777" w:rsidR="007D7EE9" w:rsidRDefault="007D7EE9" w:rsidP="000E15CC">
      <w:pPr>
        <w:pStyle w:val="Heading3"/>
      </w:pPr>
      <w:bookmarkStart w:id="520" w:name="_Toc10010928"/>
      <w:bookmarkStart w:id="521" w:name="_Toc12350070"/>
      <w:bookmarkStart w:id="522" w:name="_Toc12411496"/>
      <w:bookmarkStart w:id="523" w:name="_Toc494184397"/>
      <w:r>
        <w:t>System Availability</w:t>
      </w:r>
      <w:bookmarkEnd w:id="520"/>
      <w:bookmarkEnd w:id="521"/>
      <w:bookmarkEnd w:id="522"/>
      <w:bookmarkEnd w:id="523"/>
    </w:p>
    <w:p w14:paraId="63B26B48" w14:textId="77777777" w:rsidR="005B2F3E" w:rsidRPr="005B2F3E" w:rsidRDefault="005B2F3E" w:rsidP="005B2F3E">
      <w:pPr>
        <w:rPr>
          <w:lang w:eastAsia="en-AU"/>
        </w:rPr>
      </w:pPr>
    </w:p>
    <w:p w14:paraId="63B26B49" w14:textId="77777777" w:rsidR="007D7EE9" w:rsidRDefault="007D7EE9" w:rsidP="005B2F3E">
      <w:pPr>
        <w:pStyle w:val="InstructiveText"/>
      </w:pPr>
      <w:r>
        <w:t>[State the period during which the application must be available to users.  For example, “The application must be available to users Monday through Friday between the hours of 6:30 a.m. and 5:30 p.m. EST.</w:t>
      </w:r>
      <w:r w:rsidR="005B2F3E">
        <w:t>”</w:t>
      </w:r>
      <w:r>
        <w:t xml:space="preserve">  If the application must be available to users in more than one time zone, state the earliest start time and the latest stop time.  Consider daylight savings time, too.</w:t>
      </w:r>
    </w:p>
    <w:p w14:paraId="63B26B4A" w14:textId="77777777" w:rsidR="007D7EE9" w:rsidRDefault="007D7EE9" w:rsidP="005B2F3E">
      <w:pPr>
        <w:pStyle w:val="InstructiveText"/>
      </w:pPr>
      <w:r>
        <w:t>Include use peak times.  These are times when system unavailability is least acceptable.]</w:t>
      </w:r>
    </w:p>
    <w:p w14:paraId="63B26B4B" w14:textId="77777777" w:rsidR="005B2F3E" w:rsidRDefault="005B2F3E" w:rsidP="005B2F3E"/>
    <w:p w14:paraId="63B26B4C" w14:textId="77777777" w:rsidR="007D7EE9" w:rsidRDefault="007D7EE9" w:rsidP="007D7EE9">
      <w:pPr>
        <w:pStyle w:val="BodyText"/>
        <w:rPr>
          <w:i/>
          <w:noProof w:val="0"/>
        </w:rPr>
      </w:pPr>
      <w:r>
        <w:rPr>
          <w:i/>
          <w:noProof w:val="0"/>
        </w:rPr>
        <w:t>System availability is the time when the application must be available for use.  Required system availability is used in determining when maintenance may be performed.</w:t>
      </w:r>
    </w:p>
    <w:p w14:paraId="63B26B4D" w14:textId="77777777" w:rsidR="00440AED" w:rsidRDefault="00440AED" w:rsidP="007D7EE9">
      <w:pPr>
        <w:pStyle w:val="BodyText"/>
        <w:rPr>
          <w:i/>
          <w:noProof w:val="0"/>
        </w:rPr>
      </w:pPr>
    </w:p>
    <w:p w14:paraId="63B26B4E" w14:textId="77777777" w:rsidR="00440AED" w:rsidRDefault="00440AED" w:rsidP="00440AED">
      <w:r>
        <w:t>TBD</w:t>
      </w:r>
    </w:p>
    <w:p w14:paraId="63B26B4F" w14:textId="77777777" w:rsidR="00440AED" w:rsidRDefault="00440AED" w:rsidP="00440AED"/>
    <w:p w14:paraId="63B26B50" w14:textId="77777777" w:rsidR="007D7EE9" w:rsidRDefault="007D7EE9" w:rsidP="000E15CC">
      <w:pPr>
        <w:pStyle w:val="Heading3"/>
      </w:pPr>
      <w:bookmarkStart w:id="524" w:name="_Toc10010929"/>
      <w:bookmarkStart w:id="525" w:name="_Toc12350071"/>
      <w:bookmarkStart w:id="526" w:name="_Toc12411497"/>
      <w:bookmarkStart w:id="527" w:name="_Toc494184398"/>
      <w:r>
        <w:t>General Performance</w:t>
      </w:r>
      <w:bookmarkEnd w:id="524"/>
      <w:bookmarkEnd w:id="525"/>
      <w:bookmarkEnd w:id="526"/>
      <w:bookmarkEnd w:id="527"/>
    </w:p>
    <w:p w14:paraId="63B26B51" w14:textId="77777777" w:rsidR="005B2F3E" w:rsidRPr="005B2F3E" w:rsidRDefault="005B2F3E" w:rsidP="005B2F3E">
      <w:pPr>
        <w:pStyle w:val="InstructiveText"/>
      </w:pPr>
    </w:p>
    <w:p w14:paraId="63B26B52" w14:textId="77777777" w:rsidR="007D7EE9" w:rsidRDefault="007D7EE9" w:rsidP="005B2F3E">
      <w:pPr>
        <w:pStyle w:val="InstructiveText"/>
      </w:pPr>
      <w:r>
        <w:t>[Describe the requirements for the following:</w:t>
      </w:r>
    </w:p>
    <w:p w14:paraId="63B26B53" w14:textId="77777777" w:rsidR="007D7EE9" w:rsidRDefault="007D7EE9" w:rsidP="005B2F3E">
      <w:pPr>
        <w:pStyle w:val="InstructiveText"/>
        <w:numPr>
          <w:ilvl w:val="0"/>
          <w:numId w:val="27"/>
        </w:numPr>
      </w:pPr>
      <w:r>
        <w:t>Response time for queries and updates</w:t>
      </w:r>
    </w:p>
    <w:p w14:paraId="63B26B54" w14:textId="77777777" w:rsidR="007D7EE9" w:rsidRDefault="007D7EE9" w:rsidP="005B2F3E">
      <w:pPr>
        <w:pStyle w:val="InstructiveText"/>
        <w:numPr>
          <w:ilvl w:val="0"/>
          <w:numId w:val="27"/>
        </w:numPr>
      </w:pPr>
      <w:r>
        <w:t>Throughput</w:t>
      </w:r>
    </w:p>
    <w:p w14:paraId="63B26B55" w14:textId="77777777" w:rsidR="007D7EE9" w:rsidRDefault="007D7EE9" w:rsidP="005B2F3E">
      <w:pPr>
        <w:pStyle w:val="InstructiveText"/>
        <w:numPr>
          <w:ilvl w:val="0"/>
          <w:numId w:val="27"/>
        </w:numPr>
      </w:pPr>
      <w:r>
        <w:t>Expected rate of user activity (for example, number of transactions per hour, day, or month, or cyclical periods)</w:t>
      </w:r>
    </w:p>
    <w:p w14:paraId="63B26B56" w14:textId="77777777" w:rsidR="007D7EE9" w:rsidRDefault="007D7EE9" w:rsidP="005B2F3E">
      <w:pPr>
        <w:pStyle w:val="InstructiveText"/>
      </w:pPr>
      <w:r>
        <w:t>Specific performance requirements, related to a specific functional requirement, should be listed with that functional requirement.</w:t>
      </w:r>
    </w:p>
    <w:p w14:paraId="63B26B57" w14:textId="77777777" w:rsidR="005B2F3E" w:rsidRDefault="005B2F3E" w:rsidP="005B2F3E"/>
    <w:p w14:paraId="63B26B58" w14:textId="77777777" w:rsidR="00440AED" w:rsidRDefault="00440AED" w:rsidP="005B2F3E">
      <w:r>
        <w:t>Response time for the UI can be potentially slower than an average application, due to the number and types of queries that must be integrated in presenting the page. An upper limit of around 5 seconds per page generation is expected.</w:t>
      </w:r>
    </w:p>
    <w:p w14:paraId="63B26B59" w14:textId="77777777" w:rsidR="00440AED" w:rsidRDefault="00440AED" w:rsidP="005B2F3E"/>
    <w:p w14:paraId="63B26B5A" w14:textId="77777777" w:rsidR="007D7EE9" w:rsidRDefault="007D7EE9" w:rsidP="000E15CC">
      <w:pPr>
        <w:pStyle w:val="Heading3"/>
      </w:pPr>
      <w:bookmarkStart w:id="528" w:name="_Toc10010930"/>
      <w:bookmarkStart w:id="529" w:name="_Toc12350072"/>
      <w:bookmarkStart w:id="530" w:name="_Toc12411498"/>
      <w:bookmarkStart w:id="531" w:name="_Toc494184399"/>
      <w:r>
        <w:lastRenderedPageBreak/>
        <w:t>Capacity</w:t>
      </w:r>
      <w:bookmarkEnd w:id="528"/>
      <w:bookmarkEnd w:id="529"/>
      <w:bookmarkEnd w:id="530"/>
      <w:bookmarkEnd w:id="531"/>
    </w:p>
    <w:p w14:paraId="63B26B5B" w14:textId="77777777" w:rsidR="005B2F3E" w:rsidRPr="005B2F3E" w:rsidRDefault="005B2F3E" w:rsidP="005B2F3E">
      <w:pPr>
        <w:rPr>
          <w:lang w:eastAsia="en-AU"/>
        </w:rPr>
      </w:pPr>
    </w:p>
    <w:p w14:paraId="63B26B5C" w14:textId="77777777" w:rsidR="007D7EE9" w:rsidRDefault="007D7EE9" w:rsidP="005B2F3E">
      <w:pPr>
        <w:pStyle w:val="InstructiveText"/>
      </w:pPr>
      <w:r>
        <w:t>[List the required capacities and expected volumes of data in business terms.  Do not state capacities in terms of system memory requirements or disk space—if growth trends or projections are available, provide them]</w:t>
      </w:r>
    </w:p>
    <w:p w14:paraId="63B26B5D" w14:textId="77777777" w:rsidR="005B2F3E" w:rsidRDefault="005B2F3E" w:rsidP="007D7EE9">
      <w:pPr>
        <w:pStyle w:val="BodyText"/>
        <w:rPr>
          <w:noProof w:val="0"/>
        </w:rPr>
      </w:pPr>
    </w:p>
    <w:p w14:paraId="63B26B5E" w14:textId="77777777" w:rsidR="00440AED" w:rsidRDefault="00440AED" w:rsidP="007D7EE9">
      <w:pPr>
        <w:pStyle w:val="BodyText"/>
        <w:rPr>
          <w:noProof w:val="0"/>
        </w:rPr>
      </w:pPr>
      <w:r>
        <w:rPr>
          <w:noProof w:val="0"/>
        </w:rPr>
        <w:t>TBD</w:t>
      </w:r>
    </w:p>
    <w:p w14:paraId="63B26B5F" w14:textId="77777777" w:rsidR="00440AED" w:rsidRDefault="00440AED" w:rsidP="007D7EE9">
      <w:pPr>
        <w:pStyle w:val="BodyText"/>
        <w:rPr>
          <w:noProof w:val="0"/>
        </w:rPr>
      </w:pPr>
    </w:p>
    <w:p w14:paraId="63B26B60" w14:textId="77777777" w:rsidR="007D7EE9" w:rsidRDefault="007D7EE9" w:rsidP="000E15CC">
      <w:pPr>
        <w:pStyle w:val="Heading3"/>
      </w:pPr>
      <w:bookmarkStart w:id="532" w:name="_Toc10010931"/>
      <w:bookmarkStart w:id="533" w:name="_Toc12350073"/>
      <w:bookmarkStart w:id="534" w:name="_Toc12411499"/>
      <w:bookmarkStart w:id="535" w:name="_Toc494184400"/>
      <w:r>
        <w:t>Data Retention</w:t>
      </w:r>
      <w:bookmarkEnd w:id="532"/>
      <w:bookmarkEnd w:id="533"/>
      <w:bookmarkEnd w:id="534"/>
      <w:bookmarkEnd w:id="535"/>
    </w:p>
    <w:p w14:paraId="63B26B61" w14:textId="77777777" w:rsidR="005B2F3E" w:rsidRPr="005B2F3E" w:rsidRDefault="005B2F3E" w:rsidP="005B2F3E">
      <w:pPr>
        <w:rPr>
          <w:lang w:eastAsia="en-AU"/>
        </w:rPr>
      </w:pPr>
    </w:p>
    <w:p w14:paraId="63B26B62" w14:textId="77777777" w:rsidR="007D7EE9" w:rsidRDefault="007D7EE9" w:rsidP="005B2F3E">
      <w:pPr>
        <w:pStyle w:val="InstructiveText"/>
      </w:pPr>
      <w:r>
        <w:t>[Describe the length of time various forms of data must be retained and the requirements for its destruction.</w:t>
      </w:r>
    </w:p>
    <w:p w14:paraId="63B26B63" w14:textId="77777777" w:rsidR="007D7EE9" w:rsidRDefault="007D7EE9" w:rsidP="005B2F3E">
      <w:pPr>
        <w:pStyle w:val="InstructiveText"/>
      </w:pPr>
      <w:r>
        <w:t xml:space="preserve">For example, “The system shall retain application information for 3 years”.  Different forms of data include: system documentation, audit records, database records, </w:t>
      </w:r>
      <w:proofErr w:type="gramStart"/>
      <w:r>
        <w:t>access</w:t>
      </w:r>
      <w:proofErr w:type="gramEnd"/>
      <w:r>
        <w:t xml:space="preserve"> records.]</w:t>
      </w:r>
    </w:p>
    <w:p w14:paraId="63B26B64" w14:textId="77777777" w:rsidR="005B2F3E" w:rsidRDefault="005B2F3E" w:rsidP="007D7EE9">
      <w:pPr>
        <w:pStyle w:val="BodyText"/>
        <w:rPr>
          <w:noProof w:val="0"/>
        </w:rPr>
      </w:pPr>
    </w:p>
    <w:p w14:paraId="63B26B65" w14:textId="77777777" w:rsidR="00440AED" w:rsidRDefault="00440AED" w:rsidP="007D7EE9">
      <w:pPr>
        <w:pStyle w:val="BodyText"/>
        <w:rPr>
          <w:noProof w:val="0"/>
        </w:rPr>
      </w:pPr>
      <w:r>
        <w:rPr>
          <w:noProof w:val="0"/>
        </w:rPr>
        <w:t>TBD</w:t>
      </w:r>
    </w:p>
    <w:p w14:paraId="63B26B66" w14:textId="77777777" w:rsidR="00440AED" w:rsidRDefault="00440AED" w:rsidP="007D7EE9">
      <w:pPr>
        <w:pStyle w:val="BodyText"/>
        <w:rPr>
          <w:noProof w:val="0"/>
        </w:rPr>
      </w:pPr>
    </w:p>
    <w:p w14:paraId="63B26B67" w14:textId="77777777" w:rsidR="007D7EE9" w:rsidRDefault="007D7EE9" w:rsidP="000E15CC">
      <w:pPr>
        <w:pStyle w:val="Heading3"/>
      </w:pPr>
      <w:bookmarkStart w:id="536" w:name="_Toc10010932"/>
      <w:bookmarkStart w:id="537" w:name="_Toc12350074"/>
      <w:bookmarkStart w:id="538" w:name="_Toc12411500"/>
      <w:bookmarkStart w:id="539" w:name="_Toc494184401"/>
      <w:r>
        <w:t>Error Handling</w:t>
      </w:r>
      <w:bookmarkEnd w:id="536"/>
      <w:bookmarkEnd w:id="537"/>
      <w:bookmarkEnd w:id="538"/>
      <w:bookmarkEnd w:id="539"/>
    </w:p>
    <w:p w14:paraId="63B26B68" w14:textId="77777777" w:rsidR="005B2F3E" w:rsidRPr="005B2F3E" w:rsidRDefault="005B2F3E" w:rsidP="005B2F3E">
      <w:pPr>
        <w:rPr>
          <w:lang w:eastAsia="en-AU"/>
        </w:rPr>
      </w:pPr>
    </w:p>
    <w:p w14:paraId="63B26B69" w14:textId="77777777" w:rsidR="007D7EE9" w:rsidRDefault="007D7EE9" w:rsidP="005B2F3E">
      <w:pPr>
        <w:pStyle w:val="InstructiveText"/>
      </w:pPr>
      <w:r>
        <w:t>[Describe system error handling.]</w:t>
      </w:r>
    </w:p>
    <w:p w14:paraId="63B26B6A" w14:textId="77777777" w:rsidR="005B2F3E" w:rsidRDefault="005B2F3E" w:rsidP="007D7EE9">
      <w:pPr>
        <w:pStyle w:val="BodyText"/>
        <w:rPr>
          <w:noProof w:val="0"/>
        </w:rPr>
      </w:pPr>
    </w:p>
    <w:p w14:paraId="63B26B6B" w14:textId="77777777" w:rsidR="00440AED" w:rsidRDefault="00440AED" w:rsidP="007D7EE9">
      <w:pPr>
        <w:pStyle w:val="BodyText"/>
        <w:rPr>
          <w:noProof w:val="0"/>
        </w:rPr>
      </w:pPr>
      <w:r>
        <w:rPr>
          <w:noProof w:val="0"/>
        </w:rPr>
        <w:t>TBD</w:t>
      </w:r>
    </w:p>
    <w:p w14:paraId="63B26B6C" w14:textId="77777777" w:rsidR="007D7EE9" w:rsidRDefault="007D7EE9" w:rsidP="000E15CC">
      <w:pPr>
        <w:pStyle w:val="Heading3"/>
      </w:pPr>
      <w:bookmarkStart w:id="540" w:name="_Toc10010933"/>
      <w:bookmarkStart w:id="541" w:name="_Toc12350075"/>
      <w:bookmarkStart w:id="542" w:name="_Toc12411501"/>
      <w:bookmarkStart w:id="543" w:name="_Toc494184402"/>
      <w:r>
        <w:t>Validation Rules</w:t>
      </w:r>
      <w:bookmarkEnd w:id="540"/>
      <w:bookmarkEnd w:id="541"/>
      <w:bookmarkEnd w:id="542"/>
      <w:bookmarkEnd w:id="543"/>
    </w:p>
    <w:p w14:paraId="63B26B6D" w14:textId="77777777" w:rsidR="005B2F3E" w:rsidRPr="005B2F3E" w:rsidRDefault="005B2F3E" w:rsidP="005B2F3E">
      <w:pPr>
        <w:rPr>
          <w:lang w:eastAsia="en-AU"/>
        </w:rPr>
      </w:pPr>
    </w:p>
    <w:p w14:paraId="63B26B6E" w14:textId="77777777" w:rsidR="007D7EE9" w:rsidRDefault="007D7EE9" w:rsidP="005B2F3E">
      <w:pPr>
        <w:pStyle w:val="InstructiveText"/>
      </w:pPr>
      <w:r>
        <w:t>[Describe System Validation Rules.]</w:t>
      </w:r>
    </w:p>
    <w:p w14:paraId="63B26B6F" w14:textId="77777777" w:rsidR="005B2F3E" w:rsidRDefault="005B2F3E" w:rsidP="005B2F3E"/>
    <w:p w14:paraId="63B26B70" w14:textId="77777777" w:rsidR="00440AED" w:rsidRDefault="00440AED" w:rsidP="005B2F3E">
      <w:r>
        <w:t>TBD</w:t>
      </w:r>
    </w:p>
    <w:p w14:paraId="63B26B71" w14:textId="77777777" w:rsidR="007D7EE9" w:rsidRDefault="007D7EE9" w:rsidP="000E15CC">
      <w:pPr>
        <w:pStyle w:val="Heading3"/>
      </w:pPr>
      <w:bookmarkStart w:id="544" w:name="_Toc10010934"/>
      <w:bookmarkStart w:id="545" w:name="_Toc12350076"/>
      <w:bookmarkStart w:id="546" w:name="_Toc12411502"/>
      <w:bookmarkStart w:id="547" w:name="_Toc494184403"/>
      <w:r>
        <w:t>Conventions/Standards</w:t>
      </w:r>
      <w:bookmarkEnd w:id="544"/>
      <w:bookmarkEnd w:id="545"/>
      <w:bookmarkEnd w:id="546"/>
      <w:bookmarkEnd w:id="547"/>
    </w:p>
    <w:p w14:paraId="63B26B72" w14:textId="77777777" w:rsidR="005B2F3E" w:rsidRPr="005B2F3E" w:rsidRDefault="005B2F3E" w:rsidP="005B2F3E">
      <w:pPr>
        <w:rPr>
          <w:lang w:eastAsia="en-AU"/>
        </w:rPr>
      </w:pPr>
    </w:p>
    <w:p w14:paraId="63B26B73" w14:textId="77777777" w:rsidR="007D7EE9" w:rsidRDefault="007D7EE9" w:rsidP="005B2F3E">
      <w:pPr>
        <w:pStyle w:val="InstructiveText"/>
      </w:pPr>
      <w:r>
        <w:t>[Describe system conventions and standards followed.</w:t>
      </w:r>
    </w:p>
    <w:p w14:paraId="63B26B74" w14:textId="77777777" w:rsidR="007D7EE9" w:rsidRDefault="007D7EE9" w:rsidP="005B2F3E">
      <w:pPr>
        <w:pStyle w:val="InstructiveText"/>
      </w:pPr>
      <w:r>
        <w:t>For example: Microsoft standards are followed for windows, Institute of Electrical and Electronics Engineers (IEEE) for data formats, etc.]</w:t>
      </w:r>
    </w:p>
    <w:p w14:paraId="63B26B75" w14:textId="77777777" w:rsidR="005B2F3E" w:rsidRDefault="005B2F3E" w:rsidP="007D7EE9">
      <w:pPr>
        <w:pStyle w:val="BodyText"/>
        <w:rPr>
          <w:i/>
          <w:noProof w:val="0"/>
        </w:rPr>
      </w:pPr>
    </w:p>
    <w:p w14:paraId="63B26B76" w14:textId="77777777" w:rsidR="00440AED" w:rsidRDefault="00440AED" w:rsidP="00440AED">
      <w:r>
        <w:t>TBD</w:t>
      </w:r>
    </w:p>
    <w:p w14:paraId="63B26B77" w14:textId="77777777" w:rsidR="007D7EE9" w:rsidRDefault="007D7EE9" w:rsidP="009F1946">
      <w:pPr>
        <w:pStyle w:val="Heading1"/>
      </w:pPr>
      <w:r>
        <w:br w:type="page"/>
      </w:r>
      <w:bookmarkStart w:id="548" w:name="_Toc143150790"/>
      <w:bookmarkStart w:id="549" w:name="_Toc494184404"/>
      <w:r>
        <w:lastRenderedPageBreak/>
        <w:t xml:space="preserve">APPENDIX </w:t>
      </w:r>
      <w:proofErr w:type="gramStart"/>
      <w:r>
        <w:t>A</w:t>
      </w:r>
      <w:proofErr w:type="gramEnd"/>
      <w:r>
        <w:t xml:space="preserve"> - GLOSSARY</w:t>
      </w:r>
      <w:bookmarkEnd w:id="548"/>
      <w:bookmarkEnd w:id="549"/>
    </w:p>
    <w:p w14:paraId="63B26B78" w14:textId="77777777" w:rsidR="007D7EE9" w:rsidRDefault="007D7EE9" w:rsidP="005B2F3E">
      <w:pPr>
        <w:pStyle w:val="InstructiveText"/>
      </w:pPr>
      <w:r>
        <w:t xml:space="preserve">[Define terms, acronyms, and abbreviations used in the FRD.] </w:t>
      </w:r>
    </w:p>
    <w:p w14:paraId="63B26B79" w14:textId="77777777" w:rsidR="007D7EE9" w:rsidRDefault="007D7EE9" w:rsidP="007D7EE9"/>
    <w:p w14:paraId="63B26B7A" w14:textId="77777777" w:rsidR="00440AED" w:rsidRDefault="00440AED" w:rsidP="007D7EE9">
      <w:r>
        <w:t>UNC-CH</w:t>
      </w:r>
      <w:r>
        <w:tab/>
        <w:t>UNC-Chapel Hill</w:t>
      </w:r>
    </w:p>
    <w:p w14:paraId="63B26B7B" w14:textId="77777777" w:rsidR="00440AED" w:rsidRDefault="00440AED" w:rsidP="007D7EE9">
      <w:r>
        <w:t>IDM</w:t>
      </w:r>
      <w:r>
        <w:tab/>
        <w:t>The Identity Management group at UNC-Chapel Hill</w:t>
      </w:r>
    </w:p>
    <w:p w14:paraId="63B26B7C" w14:textId="77777777" w:rsidR="00440AED" w:rsidRDefault="00440AED" w:rsidP="007D7EE9">
      <w:r>
        <w:t>O365</w:t>
      </w:r>
      <w:r>
        <w:tab/>
        <w:t>Office 365</w:t>
      </w:r>
    </w:p>
    <w:bookmarkEnd w:id="101"/>
    <w:bookmarkEnd w:id="102"/>
    <w:bookmarkEnd w:id="103"/>
    <w:p w14:paraId="63B26B7D" w14:textId="77777777" w:rsidR="00656534" w:rsidRDefault="00440AED">
      <w:r>
        <w:t>TA</w:t>
      </w:r>
      <w:r>
        <w:tab/>
        <w:t>Teaching assistant</w:t>
      </w:r>
    </w:p>
    <w:p w14:paraId="63B26B7E" w14:textId="77777777" w:rsidR="00440AED" w:rsidRDefault="00440AED">
      <w:r>
        <w:t>UI</w:t>
      </w:r>
      <w:r>
        <w:tab/>
        <w:t>User interface (e.g., a web application)</w:t>
      </w:r>
    </w:p>
    <w:p w14:paraId="63B26B7F" w14:textId="77777777" w:rsidR="000E2126" w:rsidRDefault="000E2126" w:rsidP="000E2126">
      <w:r>
        <w:t>T&amp;L</w:t>
      </w:r>
      <w:r>
        <w:tab/>
        <w:t>Teaching and Learning group</w:t>
      </w:r>
    </w:p>
    <w:p w14:paraId="63B26B80" w14:textId="77777777" w:rsidR="00440AED" w:rsidRDefault="00440AED"/>
    <w:p w14:paraId="63B26B81" w14:textId="77777777" w:rsidR="00440AED" w:rsidRDefault="00440AED" w:rsidP="009F1946">
      <w:pPr>
        <w:pStyle w:val="Heading1"/>
      </w:pPr>
      <w:bookmarkStart w:id="550" w:name="_Toc494184405"/>
      <w:r>
        <w:t>APPENDIX B - UI Wireframes</w:t>
      </w:r>
      <w:bookmarkEnd w:id="550"/>
    </w:p>
    <w:p w14:paraId="63B26B82" w14:textId="77777777" w:rsidR="00440AED" w:rsidRDefault="00440AED" w:rsidP="00440AED">
      <w:pPr>
        <w:rPr>
          <w:lang w:eastAsia="en-AU"/>
        </w:rPr>
      </w:pPr>
    </w:p>
    <w:p w14:paraId="63B26B83" w14:textId="77777777" w:rsidR="00440AED" w:rsidRPr="00440AED" w:rsidRDefault="00440AED" w:rsidP="000E15CC">
      <w:pPr>
        <w:pStyle w:val="Heading2"/>
      </w:pPr>
      <w:bookmarkStart w:id="551" w:name="_Toc494184406"/>
      <w:r>
        <w:t>Office 365 Groups main screen</w:t>
      </w:r>
      <w:bookmarkEnd w:id="551"/>
    </w:p>
    <w:p w14:paraId="63B26B84" w14:textId="77777777" w:rsidR="00440AED" w:rsidRDefault="00440AED" w:rsidP="00440AED">
      <w:pPr>
        <w:rPr>
          <w:lang w:eastAsia="en-AU"/>
        </w:rPr>
      </w:pPr>
    </w:p>
    <w:p w14:paraId="63B26B85" w14:textId="77777777" w:rsidR="00440AED" w:rsidRDefault="003C4645" w:rsidP="00440AED">
      <w:pPr>
        <w:jc w:val="center"/>
      </w:pPr>
      <w:r>
        <w:object w:dxaOrig="6195" w:dyaOrig="3585" w14:anchorId="63B26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6pt;height:179.4pt" o:ole="">
            <v:imagedata r:id="rId19" o:title=""/>
          </v:shape>
          <o:OLEObject Type="Embed" ProgID="Visio.Drawing.15" ShapeID="_x0000_i1025" DrawAspect="Content" ObjectID="_1616305211" r:id="rId20"/>
        </w:object>
      </w:r>
    </w:p>
    <w:p w14:paraId="63B26B86" w14:textId="77777777" w:rsidR="00440AED" w:rsidRDefault="00440AED" w:rsidP="00440AED">
      <w:pPr>
        <w:pStyle w:val="Caption"/>
      </w:pPr>
      <w:r w:rsidRPr="00E83B36">
        <w:t xml:space="preserve">Exhibit </w:t>
      </w:r>
      <w:r w:rsidR="009F6AA7">
        <w:rPr>
          <w:noProof/>
        </w:rPr>
        <w:fldChar w:fldCharType="begin"/>
      </w:r>
      <w:r w:rsidR="009F6AA7">
        <w:rPr>
          <w:noProof/>
        </w:rPr>
        <w:instrText xml:space="preserve"> SEQ Figure \* ARABIC \* MERGEFORMAT </w:instrText>
      </w:r>
      <w:r w:rsidR="009F6AA7">
        <w:rPr>
          <w:noProof/>
        </w:rPr>
        <w:fldChar w:fldCharType="separate"/>
      </w:r>
      <w:r w:rsidR="003174BE">
        <w:rPr>
          <w:noProof/>
        </w:rPr>
        <w:t>3</w:t>
      </w:r>
      <w:r w:rsidR="009F6AA7">
        <w:rPr>
          <w:noProof/>
        </w:rPr>
        <w:fldChar w:fldCharType="end"/>
      </w:r>
      <w:r w:rsidRPr="00E83B36">
        <w:t xml:space="preserve"> - </w:t>
      </w:r>
      <w:r>
        <w:t>Office 365 Groups main screen</w:t>
      </w:r>
    </w:p>
    <w:p w14:paraId="63B26B87" w14:textId="77777777" w:rsidR="00440AED" w:rsidRDefault="00440AED" w:rsidP="00440AED"/>
    <w:p w14:paraId="63B26B88" w14:textId="77777777" w:rsidR="00440AED" w:rsidRDefault="00440AED" w:rsidP="000E15CC">
      <w:pPr>
        <w:pStyle w:val="Heading2"/>
      </w:pPr>
      <w:bookmarkStart w:id="552" w:name="_Toc494184407"/>
      <w:r>
        <w:lastRenderedPageBreak/>
        <w:t>Course Groups main screen</w:t>
      </w:r>
      <w:bookmarkEnd w:id="552"/>
    </w:p>
    <w:bookmarkStart w:id="553" w:name="_MON_1563617050"/>
    <w:bookmarkEnd w:id="553"/>
    <w:p w14:paraId="63B26B89" w14:textId="031EAEA2" w:rsidR="00440AED" w:rsidRDefault="00C10BE1" w:rsidP="007F72C5">
      <w:pPr>
        <w:jc w:val="center"/>
      </w:pPr>
      <w:r>
        <w:object w:dxaOrig="12290" w:dyaOrig="8313" w14:anchorId="63B26C04">
          <v:shape id="_x0000_i1026" type="#_x0000_t75" style="width:497.4pt;height:335.4pt" o:ole="">
            <v:imagedata r:id="rId21" o:title=""/>
          </v:shape>
          <o:OLEObject Type="Embed" ProgID="Visio.Drawing.15" ShapeID="_x0000_i1026" DrawAspect="Content" ObjectID="_1616305212" r:id="rId22"/>
        </w:object>
      </w:r>
    </w:p>
    <w:p w14:paraId="63B26B8A" w14:textId="77777777" w:rsidR="007F72C5" w:rsidRDefault="007F72C5" w:rsidP="007F72C5">
      <w:pPr>
        <w:pStyle w:val="Caption"/>
      </w:pPr>
      <w:r w:rsidRPr="00E83B36">
        <w:t xml:space="preserve">Exhibit </w:t>
      </w:r>
      <w:r w:rsidR="009F6AA7">
        <w:rPr>
          <w:noProof/>
        </w:rPr>
        <w:fldChar w:fldCharType="begin"/>
      </w:r>
      <w:r w:rsidR="009F6AA7">
        <w:rPr>
          <w:noProof/>
        </w:rPr>
        <w:instrText xml:space="preserve"> SEQ Figure \* ARABIC \* MERGEFORMAT </w:instrText>
      </w:r>
      <w:r w:rsidR="009F6AA7">
        <w:rPr>
          <w:noProof/>
        </w:rPr>
        <w:fldChar w:fldCharType="separate"/>
      </w:r>
      <w:r w:rsidR="003174BE">
        <w:rPr>
          <w:noProof/>
        </w:rPr>
        <w:t>4</w:t>
      </w:r>
      <w:r w:rsidR="009F6AA7">
        <w:rPr>
          <w:noProof/>
        </w:rPr>
        <w:fldChar w:fldCharType="end"/>
      </w:r>
      <w:r w:rsidRPr="00E83B36">
        <w:t xml:space="preserve"> - </w:t>
      </w:r>
      <w:r>
        <w:t>Course Groups main screen</w:t>
      </w:r>
    </w:p>
    <w:p w14:paraId="63B26B8B" w14:textId="77777777" w:rsidR="007F72C5" w:rsidRDefault="007F72C5" w:rsidP="007F72C5">
      <w:pPr>
        <w:rPr>
          <w:lang w:eastAsia="en-AU"/>
        </w:rPr>
      </w:pPr>
    </w:p>
    <w:p w14:paraId="63B26B8C" w14:textId="77777777" w:rsidR="007F72C5" w:rsidRDefault="007F72C5" w:rsidP="000E15CC">
      <w:pPr>
        <w:pStyle w:val="Heading2"/>
      </w:pPr>
      <w:bookmarkStart w:id="554" w:name="_Toc494184408"/>
      <w:r>
        <w:lastRenderedPageBreak/>
        <w:t>Create new class group screen</w:t>
      </w:r>
      <w:bookmarkEnd w:id="554"/>
    </w:p>
    <w:p w14:paraId="63B26B8D" w14:textId="3E380973" w:rsidR="007F72C5" w:rsidRDefault="00B0090E" w:rsidP="007F72C5">
      <w:pPr>
        <w:jc w:val="center"/>
      </w:pPr>
      <w:r>
        <w:object w:dxaOrig="8274" w:dyaOrig="14169" w14:anchorId="63B26C05">
          <v:shape id="_x0000_i1027" type="#_x0000_t75" style="width:340.2pt;height:583.8pt" o:ole="">
            <v:imagedata r:id="rId23" o:title=""/>
          </v:shape>
          <o:OLEObject Type="Embed" ProgID="Visio.Drawing.15" ShapeID="_x0000_i1027" DrawAspect="Content" ObjectID="_1616305213" r:id="rId24"/>
        </w:object>
      </w:r>
    </w:p>
    <w:p w14:paraId="63B26B8E" w14:textId="77777777" w:rsidR="007F72C5" w:rsidRDefault="007F72C5" w:rsidP="007F72C5">
      <w:pPr>
        <w:pStyle w:val="Caption"/>
      </w:pPr>
      <w:r w:rsidRPr="00E83B36">
        <w:t xml:space="preserve">Exhibit </w:t>
      </w:r>
      <w:r w:rsidR="009F6AA7">
        <w:rPr>
          <w:noProof/>
        </w:rPr>
        <w:fldChar w:fldCharType="begin"/>
      </w:r>
      <w:r w:rsidR="009F6AA7">
        <w:rPr>
          <w:noProof/>
        </w:rPr>
        <w:instrText xml:space="preserve"> SEQ Figure \* ARABIC \* MERGEFORMAT </w:instrText>
      </w:r>
      <w:r w:rsidR="009F6AA7">
        <w:rPr>
          <w:noProof/>
        </w:rPr>
        <w:fldChar w:fldCharType="separate"/>
      </w:r>
      <w:r w:rsidR="003174BE">
        <w:rPr>
          <w:noProof/>
        </w:rPr>
        <w:t>5</w:t>
      </w:r>
      <w:r w:rsidR="009F6AA7">
        <w:rPr>
          <w:noProof/>
        </w:rPr>
        <w:fldChar w:fldCharType="end"/>
      </w:r>
      <w:r w:rsidRPr="00E83B36">
        <w:t xml:space="preserve"> - </w:t>
      </w:r>
      <w:r>
        <w:t>Create new class group</w:t>
      </w:r>
    </w:p>
    <w:p w14:paraId="63B26B8F" w14:textId="77777777" w:rsidR="007F72C5" w:rsidRPr="007F72C5" w:rsidRDefault="007F72C5" w:rsidP="007F72C5">
      <w:pPr>
        <w:jc w:val="center"/>
        <w:rPr>
          <w:lang w:eastAsia="en-AU"/>
        </w:rPr>
      </w:pPr>
    </w:p>
    <w:p w14:paraId="63B26B90" w14:textId="77777777" w:rsidR="00440AED" w:rsidRDefault="007F72C5" w:rsidP="000E15CC">
      <w:pPr>
        <w:pStyle w:val="Heading2"/>
      </w:pPr>
      <w:bookmarkStart w:id="555" w:name="_Toc494184409"/>
      <w:r w:rsidRPr="007F72C5">
        <w:lastRenderedPageBreak/>
        <w:t>Create New Class Group - Confirmation</w:t>
      </w:r>
      <w:bookmarkEnd w:id="555"/>
    </w:p>
    <w:p w14:paraId="63B26B91" w14:textId="3F4FC9DA" w:rsidR="007F72C5" w:rsidRDefault="001114FE" w:rsidP="007F72C5">
      <w:pPr>
        <w:jc w:val="center"/>
      </w:pPr>
      <w:r>
        <w:object w:dxaOrig="11771" w:dyaOrig="13369" w14:anchorId="63B26C06">
          <v:shape id="_x0000_i1028" type="#_x0000_t75" style="width:466.8pt;height:528.6pt" o:ole="">
            <v:imagedata r:id="rId25" o:title=""/>
          </v:shape>
          <o:OLEObject Type="Embed" ProgID="Visio.Drawing.15" ShapeID="_x0000_i1028" DrawAspect="Content" ObjectID="_1616305214" r:id="rId26"/>
        </w:object>
      </w:r>
    </w:p>
    <w:p w14:paraId="63B26B92" w14:textId="77777777" w:rsidR="007F72C5" w:rsidRDefault="007F72C5" w:rsidP="007F72C5">
      <w:pPr>
        <w:pStyle w:val="Caption"/>
      </w:pPr>
      <w:r w:rsidRPr="00E83B36">
        <w:t xml:space="preserve">Exhibit </w:t>
      </w:r>
      <w:r w:rsidR="009F6AA7">
        <w:rPr>
          <w:noProof/>
        </w:rPr>
        <w:fldChar w:fldCharType="begin"/>
      </w:r>
      <w:r w:rsidR="009F6AA7">
        <w:rPr>
          <w:noProof/>
        </w:rPr>
        <w:instrText xml:space="preserve"> SEQ Figure \* ARABIC \* MERGEFORMAT </w:instrText>
      </w:r>
      <w:r w:rsidR="009F6AA7">
        <w:rPr>
          <w:noProof/>
        </w:rPr>
        <w:fldChar w:fldCharType="separate"/>
      </w:r>
      <w:r w:rsidR="003174BE">
        <w:rPr>
          <w:noProof/>
        </w:rPr>
        <w:t>6</w:t>
      </w:r>
      <w:r w:rsidR="009F6AA7">
        <w:rPr>
          <w:noProof/>
        </w:rPr>
        <w:fldChar w:fldCharType="end"/>
      </w:r>
      <w:r w:rsidRPr="00E83B36">
        <w:t xml:space="preserve"> - </w:t>
      </w:r>
      <w:r>
        <w:t>Create new class group confirmation</w:t>
      </w:r>
    </w:p>
    <w:p w14:paraId="63B26B93" w14:textId="77777777" w:rsidR="007F72C5" w:rsidRDefault="007F72C5" w:rsidP="007F72C5"/>
    <w:p w14:paraId="3C4C3524" w14:textId="6B6633A3" w:rsidR="001114FE" w:rsidRDefault="001114FE" w:rsidP="007F72C5"/>
    <w:p w14:paraId="410CC3CB" w14:textId="77777777" w:rsidR="001114FE" w:rsidRDefault="001114FE" w:rsidP="007F72C5"/>
    <w:p w14:paraId="63B26B94" w14:textId="77777777" w:rsidR="007F72C5" w:rsidRDefault="007F72C5" w:rsidP="000E15CC">
      <w:pPr>
        <w:pStyle w:val="Heading2"/>
      </w:pPr>
      <w:bookmarkStart w:id="556" w:name="_Toc494184410"/>
      <w:r>
        <w:t>Manage existing group</w:t>
      </w:r>
      <w:bookmarkEnd w:id="556"/>
    </w:p>
    <w:p w14:paraId="63B26B95" w14:textId="77777777" w:rsidR="007F72C5" w:rsidRDefault="007F72C5" w:rsidP="007F72C5">
      <w:pPr>
        <w:rPr>
          <w:lang w:eastAsia="en-AU"/>
        </w:rPr>
      </w:pPr>
    </w:p>
    <w:p w14:paraId="63B26B96" w14:textId="128F79A5" w:rsidR="007F72C5" w:rsidRDefault="00B0090E" w:rsidP="007F72C5">
      <w:r>
        <w:object w:dxaOrig="8274" w:dyaOrig="16907" w14:anchorId="63B26C07">
          <v:shape id="_x0000_i1029" type="#_x0000_t75" style="width:321pt;height:655.8pt" o:ole="">
            <v:imagedata r:id="rId27" o:title=""/>
          </v:shape>
          <o:OLEObject Type="Embed" ProgID="Visio.Drawing.15" ShapeID="_x0000_i1029" DrawAspect="Content" ObjectID="_1616305215" r:id="rId28"/>
        </w:object>
      </w:r>
    </w:p>
    <w:p w14:paraId="63B26B97" w14:textId="77777777" w:rsidR="007F72C5" w:rsidRDefault="007F72C5" w:rsidP="007F72C5"/>
    <w:p w14:paraId="63B26B98" w14:textId="13165B56" w:rsidR="007F72C5" w:rsidRDefault="007F72C5" w:rsidP="007F72C5">
      <w:pPr>
        <w:pStyle w:val="Caption"/>
      </w:pPr>
      <w:r w:rsidRPr="00E83B36">
        <w:t xml:space="preserve">Exhibit </w:t>
      </w:r>
      <w:r w:rsidR="009F6AA7">
        <w:rPr>
          <w:noProof/>
        </w:rPr>
        <w:fldChar w:fldCharType="begin"/>
      </w:r>
      <w:r w:rsidR="009F6AA7">
        <w:rPr>
          <w:noProof/>
        </w:rPr>
        <w:instrText xml:space="preserve"> SEQ Figure \* ARABIC \* MERGEFORMAT </w:instrText>
      </w:r>
      <w:r w:rsidR="009F6AA7">
        <w:rPr>
          <w:noProof/>
        </w:rPr>
        <w:fldChar w:fldCharType="separate"/>
      </w:r>
      <w:r w:rsidR="003174BE">
        <w:rPr>
          <w:noProof/>
        </w:rPr>
        <w:t>7</w:t>
      </w:r>
      <w:r w:rsidR="009F6AA7">
        <w:rPr>
          <w:noProof/>
        </w:rPr>
        <w:fldChar w:fldCharType="end"/>
      </w:r>
      <w:r w:rsidRPr="00E83B36">
        <w:t xml:space="preserve"> - </w:t>
      </w:r>
      <w:r>
        <w:t>Manage existing group</w:t>
      </w:r>
    </w:p>
    <w:p w14:paraId="63B26B99" w14:textId="77777777" w:rsidR="007F72C5" w:rsidRPr="007F72C5" w:rsidRDefault="007F72C5" w:rsidP="007F72C5">
      <w:pPr>
        <w:rPr>
          <w:lang w:eastAsia="en-AU"/>
        </w:rPr>
      </w:pPr>
    </w:p>
    <w:p w14:paraId="63B26B9A" w14:textId="77777777" w:rsidR="00440AED" w:rsidRPr="00440AED" w:rsidRDefault="00440AED" w:rsidP="00440AED">
      <w:pPr>
        <w:rPr>
          <w:lang w:eastAsia="en-AU"/>
        </w:rPr>
      </w:pPr>
    </w:p>
    <w:p w14:paraId="63B26B9B" w14:textId="77777777" w:rsidR="009F1946" w:rsidRDefault="009F1946" w:rsidP="009F1946">
      <w:pPr>
        <w:pStyle w:val="Heading1"/>
      </w:pPr>
      <w:bookmarkStart w:id="557" w:name="_Toc494184411"/>
      <w:r>
        <w:t>Appendix C: Data Metrics from PeopleSoft</w:t>
      </w:r>
      <w:bookmarkEnd w:id="557"/>
    </w:p>
    <w:p w14:paraId="63B26B9C" w14:textId="77777777" w:rsidR="009F1946" w:rsidRDefault="009F1946" w:rsidP="000E15CC">
      <w:r>
        <w:rPr>
          <w:lang w:eastAsia="en-AU"/>
        </w:rPr>
        <w:t>Session Code FA17</w:t>
      </w:r>
      <w:r w:rsidR="00FB0490">
        <w:rPr>
          <w:lang w:eastAsia="en-AU"/>
        </w:rPr>
        <w:t>. Based on sample data used by Sakai supplied by Ethan Kromhout 6/2017</w:t>
      </w:r>
    </w:p>
    <w:p w14:paraId="63B26B9D" w14:textId="77777777" w:rsidR="009F1946" w:rsidRPr="003174BE" w:rsidRDefault="009F1946" w:rsidP="000E15CC"/>
    <w:tbl>
      <w:tblPr>
        <w:tblW w:w="9331" w:type="dxa"/>
        <w:tblInd w:w="22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5821"/>
        <w:gridCol w:w="3510"/>
      </w:tblGrid>
      <w:tr w:rsidR="009F1946" w:rsidRPr="00AD2DAC" w14:paraId="63B26BA0" w14:textId="77777777" w:rsidTr="000E15CC">
        <w:trPr>
          <w:trHeight w:val="413"/>
          <w:tblHeader/>
        </w:trPr>
        <w:tc>
          <w:tcPr>
            <w:tcW w:w="5821" w:type="dxa"/>
            <w:shd w:val="clear" w:color="auto" w:fill="DDD9C3"/>
          </w:tcPr>
          <w:p w14:paraId="63B26B9E" w14:textId="77777777" w:rsidR="009F1946" w:rsidRPr="00AD2DAC" w:rsidRDefault="009F1946" w:rsidP="009F1946">
            <w:r>
              <w:t>Description</w:t>
            </w:r>
          </w:p>
        </w:tc>
        <w:tc>
          <w:tcPr>
            <w:tcW w:w="3510" w:type="dxa"/>
            <w:shd w:val="clear" w:color="auto" w:fill="DDD9C3"/>
          </w:tcPr>
          <w:p w14:paraId="63B26B9F" w14:textId="77777777" w:rsidR="009F1946" w:rsidRDefault="009F1946" w:rsidP="009F1946">
            <w:r>
              <w:t>Count</w:t>
            </w:r>
          </w:p>
        </w:tc>
      </w:tr>
      <w:tr w:rsidR="009F1946" w:rsidRPr="00AD2DAC" w14:paraId="63B26BA3" w14:textId="77777777" w:rsidTr="000E15CC">
        <w:trPr>
          <w:trHeight w:val="350"/>
        </w:trPr>
        <w:tc>
          <w:tcPr>
            <w:tcW w:w="5821" w:type="dxa"/>
          </w:tcPr>
          <w:p w14:paraId="63B26BA1" w14:textId="77777777" w:rsidR="009F1946" w:rsidRDefault="009F1946" w:rsidP="009F1946">
            <w:r>
              <w:t>Number of subjects (</w:t>
            </w:r>
            <w:r w:rsidRPr="009F1946">
              <w:t>AAAD</w:t>
            </w:r>
            <w:r>
              <w:t xml:space="preserve">, </w:t>
            </w:r>
            <w:r w:rsidRPr="009F1946">
              <w:t>AMST</w:t>
            </w:r>
            <w:r>
              <w:t>, ...)</w:t>
            </w:r>
          </w:p>
        </w:tc>
        <w:tc>
          <w:tcPr>
            <w:tcW w:w="3510" w:type="dxa"/>
          </w:tcPr>
          <w:p w14:paraId="63B26BA2" w14:textId="77777777" w:rsidR="009F1946" w:rsidRDefault="009F1946" w:rsidP="009F1946">
            <w:r w:rsidRPr="009F1946">
              <w:t>1</w:t>
            </w:r>
            <w:r>
              <w:t>43</w:t>
            </w:r>
          </w:p>
        </w:tc>
      </w:tr>
      <w:tr w:rsidR="009F1946" w:rsidRPr="00AD2DAC" w14:paraId="63B26BA6" w14:textId="77777777" w:rsidTr="009F1946">
        <w:trPr>
          <w:trHeight w:val="350"/>
        </w:trPr>
        <w:tc>
          <w:tcPr>
            <w:tcW w:w="5821" w:type="dxa"/>
          </w:tcPr>
          <w:p w14:paraId="63B26BA4" w14:textId="77777777" w:rsidR="009F1946" w:rsidRDefault="009F1946" w:rsidP="009F1946">
            <w:r>
              <w:t>Number of courses (AAAD201, AHSC902, ...)</w:t>
            </w:r>
          </w:p>
        </w:tc>
        <w:tc>
          <w:tcPr>
            <w:tcW w:w="3510" w:type="dxa"/>
          </w:tcPr>
          <w:p w14:paraId="63B26BA5" w14:textId="77777777" w:rsidR="009F1946" w:rsidRPr="009F1946" w:rsidRDefault="009F1946" w:rsidP="009F1946">
            <w:r>
              <w:t>2779</w:t>
            </w:r>
          </w:p>
        </w:tc>
      </w:tr>
      <w:tr w:rsidR="00FB0490" w:rsidRPr="00AD2DAC" w14:paraId="63B26BA9" w14:textId="77777777" w:rsidTr="009F1946">
        <w:trPr>
          <w:trHeight w:val="350"/>
        </w:trPr>
        <w:tc>
          <w:tcPr>
            <w:tcW w:w="5821" w:type="dxa"/>
          </w:tcPr>
          <w:p w14:paraId="63B26BA7" w14:textId="77777777" w:rsidR="00FB0490" w:rsidRDefault="00FB0490" w:rsidP="009F1946">
            <w:r>
              <w:t>Number of instructors assigned</w:t>
            </w:r>
          </w:p>
        </w:tc>
        <w:tc>
          <w:tcPr>
            <w:tcW w:w="3510" w:type="dxa"/>
          </w:tcPr>
          <w:p w14:paraId="63B26BA8" w14:textId="77777777" w:rsidR="00FB0490" w:rsidRDefault="00FB0490" w:rsidP="009F1946">
            <w:r>
              <w:t>2629</w:t>
            </w:r>
          </w:p>
        </w:tc>
      </w:tr>
      <w:tr w:rsidR="00DB21A3" w:rsidRPr="00AD2DAC" w14:paraId="63B26BAC" w14:textId="77777777" w:rsidTr="009F1946">
        <w:trPr>
          <w:trHeight w:val="350"/>
        </w:trPr>
        <w:tc>
          <w:tcPr>
            <w:tcW w:w="5821" w:type="dxa"/>
          </w:tcPr>
          <w:p w14:paraId="63B26BAA" w14:textId="77777777" w:rsidR="00DB21A3" w:rsidRDefault="00DB21A3" w:rsidP="009F1946">
            <w:r>
              <w:t>Total number of instructor assignments</w:t>
            </w:r>
          </w:p>
        </w:tc>
        <w:tc>
          <w:tcPr>
            <w:tcW w:w="3510" w:type="dxa"/>
          </w:tcPr>
          <w:p w14:paraId="63B26BAB" w14:textId="77777777" w:rsidR="00DB21A3" w:rsidRDefault="00DB21A3" w:rsidP="009F1946">
            <w:r w:rsidRPr="00DB21A3">
              <w:t>10872</w:t>
            </w:r>
          </w:p>
        </w:tc>
      </w:tr>
      <w:tr w:rsidR="00FB0490" w:rsidRPr="00AD2DAC" w14:paraId="63B26BAF" w14:textId="77777777" w:rsidTr="009F1946">
        <w:trPr>
          <w:trHeight w:val="350"/>
        </w:trPr>
        <w:tc>
          <w:tcPr>
            <w:tcW w:w="5821" w:type="dxa"/>
          </w:tcPr>
          <w:p w14:paraId="63B26BAD" w14:textId="77777777" w:rsidR="00FB0490" w:rsidRDefault="00FB0490" w:rsidP="009F1946">
            <w:r>
              <w:t>Number of students enrolled</w:t>
            </w:r>
          </w:p>
        </w:tc>
        <w:tc>
          <w:tcPr>
            <w:tcW w:w="3510" w:type="dxa"/>
          </w:tcPr>
          <w:p w14:paraId="63B26BAE" w14:textId="77777777" w:rsidR="00FB0490" w:rsidRDefault="00FB0490" w:rsidP="009F1946">
            <w:r w:rsidRPr="00FB0490">
              <w:t>23424</w:t>
            </w:r>
          </w:p>
        </w:tc>
      </w:tr>
      <w:tr w:rsidR="00DA5501" w:rsidRPr="00AD2DAC" w14:paraId="63B26BB2" w14:textId="77777777" w:rsidTr="009F1946">
        <w:trPr>
          <w:trHeight w:val="350"/>
        </w:trPr>
        <w:tc>
          <w:tcPr>
            <w:tcW w:w="5821" w:type="dxa"/>
          </w:tcPr>
          <w:p w14:paraId="63B26BB0" w14:textId="77777777" w:rsidR="00DA5501" w:rsidRDefault="00DA5501" w:rsidP="009F1946">
            <w:r>
              <w:t>Total number of student enrollments</w:t>
            </w:r>
          </w:p>
        </w:tc>
        <w:tc>
          <w:tcPr>
            <w:tcW w:w="3510" w:type="dxa"/>
          </w:tcPr>
          <w:p w14:paraId="63B26BB1" w14:textId="77777777" w:rsidR="00DA5501" w:rsidRPr="00FB0490" w:rsidRDefault="00DA5501" w:rsidP="009F1946">
            <w:r w:rsidRPr="00DA5501">
              <w:t>105442</w:t>
            </w:r>
          </w:p>
        </w:tc>
      </w:tr>
      <w:tr w:rsidR="009F1946" w:rsidRPr="00AD2DAC" w14:paraId="63B26BB5" w14:textId="77777777" w:rsidTr="009F1946">
        <w:trPr>
          <w:trHeight w:val="350"/>
        </w:trPr>
        <w:tc>
          <w:tcPr>
            <w:tcW w:w="5821" w:type="dxa"/>
          </w:tcPr>
          <w:p w14:paraId="63B26BB3" w14:textId="77777777" w:rsidR="009F1946" w:rsidRDefault="009F1946" w:rsidP="009F1946">
            <w:r>
              <w:t>Max number of courses per subject</w:t>
            </w:r>
          </w:p>
        </w:tc>
        <w:tc>
          <w:tcPr>
            <w:tcW w:w="3510" w:type="dxa"/>
          </w:tcPr>
          <w:p w14:paraId="63B26BB4" w14:textId="77777777" w:rsidR="009F1946" w:rsidRDefault="009F1946" w:rsidP="009F1946">
            <w:r w:rsidRPr="009F1946">
              <w:t>97</w:t>
            </w:r>
            <w:r>
              <w:t xml:space="preserve"> (</w:t>
            </w:r>
            <w:r w:rsidRPr="009F1946">
              <w:t>EDUC</w:t>
            </w:r>
            <w:r>
              <w:t>)</w:t>
            </w:r>
          </w:p>
        </w:tc>
      </w:tr>
      <w:tr w:rsidR="00752FF5" w:rsidRPr="00AD2DAC" w14:paraId="63B26BB8" w14:textId="77777777" w:rsidTr="009F1946">
        <w:trPr>
          <w:trHeight w:val="350"/>
        </w:trPr>
        <w:tc>
          <w:tcPr>
            <w:tcW w:w="5821" w:type="dxa"/>
          </w:tcPr>
          <w:p w14:paraId="63B26BB6" w14:textId="77777777" w:rsidR="00752FF5" w:rsidRDefault="00752FF5" w:rsidP="009F1946">
            <w:r>
              <w:t xml:space="preserve">Number of course sections </w:t>
            </w:r>
          </w:p>
        </w:tc>
        <w:tc>
          <w:tcPr>
            <w:tcW w:w="3510" w:type="dxa"/>
          </w:tcPr>
          <w:p w14:paraId="63B26BB7" w14:textId="77777777" w:rsidR="00752FF5" w:rsidRPr="009F1946" w:rsidRDefault="00752FF5" w:rsidP="009F1946">
            <w:r>
              <w:t>7662</w:t>
            </w:r>
          </w:p>
        </w:tc>
      </w:tr>
      <w:tr w:rsidR="00752FF5" w:rsidRPr="00AD2DAC" w14:paraId="63B26BBB" w14:textId="77777777" w:rsidTr="009F1946">
        <w:trPr>
          <w:trHeight w:val="350"/>
        </w:trPr>
        <w:tc>
          <w:tcPr>
            <w:tcW w:w="5821" w:type="dxa"/>
          </w:tcPr>
          <w:p w14:paraId="63B26BB9" w14:textId="77777777" w:rsidR="00752FF5" w:rsidRDefault="00752FF5" w:rsidP="009F1946">
            <w:r>
              <w:t>Max number of sections per course</w:t>
            </w:r>
          </w:p>
        </w:tc>
        <w:tc>
          <w:tcPr>
            <w:tcW w:w="3510" w:type="dxa"/>
          </w:tcPr>
          <w:p w14:paraId="63B26BBA" w14:textId="77777777" w:rsidR="00752FF5" w:rsidRDefault="00752FF5" w:rsidP="00752FF5">
            <w:r w:rsidRPr="00752FF5">
              <w:t>73</w:t>
            </w:r>
            <w:r>
              <w:t xml:space="preserve"> (</w:t>
            </w:r>
            <w:r w:rsidRPr="00752FF5">
              <w:t>ENGL</w:t>
            </w:r>
            <w:r>
              <w:t xml:space="preserve"> </w:t>
            </w:r>
            <w:r w:rsidRPr="00752FF5">
              <w:t>105</w:t>
            </w:r>
            <w:r>
              <w:t>)</w:t>
            </w:r>
          </w:p>
        </w:tc>
      </w:tr>
      <w:tr w:rsidR="00752FF5" w:rsidRPr="00AD2DAC" w14:paraId="63B26BBE" w14:textId="77777777" w:rsidTr="009F1946">
        <w:trPr>
          <w:trHeight w:val="350"/>
        </w:trPr>
        <w:tc>
          <w:tcPr>
            <w:tcW w:w="5821" w:type="dxa"/>
          </w:tcPr>
          <w:p w14:paraId="63B26BBC" w14:textId="77777777" w:rsidR="00752FF5" w:rsidRDefault="00FB0490" w:rsidP="009F1946">
            <w:r>
              <w:t>M</w:t>
            </w:r>
            <w:r w:rsidR="00752FF5">
              <w:t>ax number of courses for a single instructor</w:t>
            </w:r>
          </w:p>
        </w:tc>
        <w:tc>
          <w:tcPr>
            <w:tcW w:w="3510" w:type="dxa"/>
          </w:tcPr>
          <w:p w14:paraId="63B26BBD" w14:textId="77777777" w:rsidR="00752FF5" w:rsidRPr="00752FF5" w:rsidRDefault="00752FF5" w:rsidP="00FB0490">
            <w:r>
              <w:t xml:space="preserve">77 (multiple </w:t>
            </w:r>
            <w:r w:rsidR="00FB0490">
              <w:t>courses</w:t>
            </w:r>
            <w:r>
              <w:t>, in general are support staff for Friday Center or Law School)</w:t>
            </w:r>
          </w:p>
        </w:tc>
      </w:tr>
      <w:tr w:rsidR="00FB0490" w:rsidRPr="00AD2DAC" w14:paraId="63B26BC1" w14:textId="77777777" w:rsidTr="009F1946">
        <w:trPr>
          <w:trHeight w:val="350"/>
        </w:trPr>
        <w:tc>
          <w:tcPr>
            <w:tcW w:w="5821" w:type="dxa"/>
          </w:tcPr>
          <w:p w14:paraId="63B26BBF" w14:textId="77777777" w:rsidR="00FB0490" w:rsidRDefault="00FB0490" w:rsidP="009F1946">
            <w:r>
              <w:t>Max sections for a course for a single instructor</w:t>
            </w:r>
          </w:p>
        </w:tc>
        <w:tc>
          <w:tcPr>
            <w:tcW w:w="3510" w:type="dxa"/>
          </w:tcPr>
          <w:p w14:paraId="63B26BC0" w14:textId="77777777" w:rsidR="00FB0490" w:rsidRDefault="00FB0490" w:rsidP="00FB0490">
            <w:r w:rsidRPr="00FB0490">
              <w:t>42</w:t>
            </w:r>
            <w:r>
              <w:t xml:space="preserve"> (</w:t>
            </w:r>
            <w:r w:rsidRPr="00FB0490">
              <w:t>CHEM</w:t>
            </w:r>
            <w:r>
              <w:t xml:space="preserve"> </w:t>
            </w:r>
            <w:r w:rsidRPr="00FB0490">
              <w:t>101L</w:t>
            </w:r>
            <w:r>
              <w:t xml:space="preserve">, </w:t>
            </w:r>
            <w:r w:rsidRPr="00FB0490">
              <w:t>Lori Del Negro</w:t>
            </w:r>
            <w:r>
              <w:t xml:space="preserve"> [</w:t>
            </w:r>
            <w:proofErr w:type="spellStart"/>
            <w:r w:rsidRPr="00FB0490">
              <w:t>ladelneg</w:t>
            </w:r>
            <w:proofErr w:type="spellEnd"/>
            <w:r>
              <w:t>]</w:t>
            </w:r>
          </w:p>
        </w:tc>
      </w:tr>
      <w:tr w:rsidR="00FB0490" w:rsidRPr="00AD2DAC" w14:paraId="63B26BC4" w14:textId="77777777" w:rsidTr="009F1946">
        <w:trPr>
          <w:trHeight w:val="350"/>
        </w:trPr>
        <w:tc>
          <w:tcPr>
            <w:tcW w:w="5821" w:type="dxa"/>
          </w:tcPr>
          <w:p w14:paraId="63B26BC2" w14:textId="77777777" w:rsidR="00FB0490" w:rsidRDefault="00FB0490" w:rsidP="009F1946">
            <w:r>
              <w:t>Max number of instructors for a single course</w:t>
            </w:r>
          </w:p>
        </w:tc>
        <w:tc>
          <w:tcPr>
            <w:tcW w:w="3510" w:type="dxa"/>
          </w:tcPr>
          <w:p w14:paraId="63B26BC3" w14:textId="77777777" w:rsidR="00FB0490" w:rsidRPr="00FB0490" w:rsidRDefault="00DA5501" w:rsidP="00DA5501">
            <w:r>
              <w:t>90 (</w:t>
            </w:r>
            <w:r w:rsidRPr="00DA5501">
              <w:t>NURS</w:t>
            </w:r>
            <w:r>
              <w:t xml:space="preserve"> </w:t>
            </w:r>
            <w:r w:rsidRPr="00DA5501">
              <w:t>994</w:t>
            </w:r>
            <w:r>
              <w:t>)</w:t>
            </w:r>
          </w:p>
        </w:tc>
      </w:tr>
      <w:tr w:rsidR="00DA5501" w:rsidRPr="00AD2DAC" w14:paraId="63B26BC7" w14:textId="77777777" w:rsidTr="009F1946">
        <w:trPr>
          <w:trHeight w:val="350"/>
        </w:trPr>
        <w:tc>
          <w:tcPr>
            <w:tcW w:w="5821" w:type="dxa"/>
          </w:tcPr>
          <w:p w14:paraId="63B26BC5" w14:textId="77777777" w:rsidR="00DA5501" w:rsidRDefault="00DA5501" w:rsidP="00DA5501">
            <w:r>
              <w:t>Max number of instructors for a single section</w:t>
            </w:r>
          </w:p>
        </w:tc>
        <w:tc>
          <w:tcPr>
            <w:tcW w:w="3510" w:type="dxa"/>
          </w:tcPr>
          <w:p w14:paraId="63B26BC6" w14:textId="77777777" w:rsidR="00DA5501" w:rsidRDefault="00DA5501" w:rsidP="00DA5501">
            <w:r w:rsidRPr="00DA5501">
              <w:t>7</w:t>
            </w:r>
            <w:r>
              <w:t xml:space="preserve"> (</w:t>
            </w:r>
            <w:r w:rsidRPr="00DA5501">
              <w:t>LAW</w:t>
            </w:r>
            <w:r w:rsidRPr="00DA5501">
              <w:tab/>
              <w:t>266</w:t>
            </w:r>
            <w:r>
              <w:t>-</w:t>
            </w:r>
            <w:r w:rsidRPr="00DA5501">
              <w:t>001</w:t>
            </w:r>
            <w:r>
              <w:t xml:space="preserve">, </w:t>
            </w:r>
            <w:r w:rsidRPr="00DA5501">
              <w:t>LAW514</w:t>
            </w:r>
            <w:r>
              <w:t>-</w:t>
            </w:r>
            <w:r w:rsidRPr="00DA5501">
              <w:t>001</w:t>
            </w:r>
            <w:r>
              <w:t>, ...)</w:t>
            </w:r>
          </w:p>
        </w:tc>
      </w:tr>
      <w:tr w:rsidR="00DA5501" w:rsidRPr="00AD2DAC" w14:paraId="63B26BCB" w14:textId="77777777" w:rsidTr="009F1946">
        <w:trPr>
          <w:trHeight w:val="350"/>
        </w:trPr>
        <w:tc>
          <w:tcPr>
            <w:tcW w:w="5821" w:type="dxa"/>
          </w:tcPr>
          <w:p w14:paraId="63B26BC8" w14:textId="77777777" w:rsidR="00DA5501" w:rsidRDefault="00DA5501" w:rsidP="00DA5501">
            <w:r>
              <w:t>Max number of students for a single course</w:t>
            </w:r>
          </w:p>
        </w:tc>
        <w:tc>
          <w:tcPr>
            <w:tcW w:w="3510" w:type="dxa"/>
          </w:tcPr>
          <w:p w14:paraId="63B26BC9" w14:textId="77777777" w:rsidR="00DB21A3" w:rsidRDefault="00DA5501" w:rsidP="00DB21A3">
            <w:r w:rsidRPr="00DA5501">
              <w:t>1240</w:t>
            </w:r>
            <w:r>
              <w:t xml:space="preserve"> (</w:t>
            </w:r>
            <w:r w:rsidRPr="00DA5501">
              <w:t>ENGL</w:t>
            </w:r>
            <w:r>
              <w:t xml:space="preserve"> </w:t>
            </w:r>
            <w:r w:rsidRPr="00DA5501">
              <w:t>105</w:t>
            </w:r>
            <w:r w:rsidR="00DB21A3">
              <w:t>, 73 sections</w:t>
            </w:r>
            <w:r>
              <w:t>);</w:t>
            </w:r>
          </w:p>
          <w:p w14:paraId="63B26BCA" w14:textId="77777777" w:rsidR="00DA5501" w:rsidRPr="00DA5501" w:rsidRDefault="00DA5501" w:rsidP="00DB21A3">
            <w:r w:rsidRPr="00DA5501">
              <w:t>884</w:t>
            </w:r>
            <w:r w:rsidR="00DB21A3">
              <w:t xml:space="preserve"> </w:t>
            </w:r>
            <w:r>
              <w:t>(</w:t>
            </w:r>
            <w:r w:rsidRPr="00DA5501">
              <w:t>BIOL</w:t>
            </w:r>
            <w:r>
              <w:t xml:space="preserve"> </w:t>
            </w:r>
            <w:r w:rsidRPr="00DA5501">
              <w:t>202</w:t>
            </w:r>
            <w:r w:rsidR="00DB21A3">
              <w:t>, 18 sections</w:t>
            </w:r>
            <w:r>
              <w:t>)</w:t>
            </w:r>
          </w:p>
        </w:tc>
      </w:tr>
      <w:tr w:rsidR="00DA5501" w:rsidRPr="00AD2DAC" w14:paraId="63B26BCE" w14:textId="77777777" w:rsidTr="009F1946">
        <w:trPr>
          <w:trHeight w:val="350"/>
        </w:trPr>
        <w:tc>
          <w:tcPr>
            <w:tcW w:w="5821" w:type="dxa"/>
          </w:tcPr>
          <w:p w14:paraId="63B26BCC" w14:textId="77777777" w:rsidR="00DA5501" w:rsidRDefault="00DA5501" w:rsidP="00DA5501">
            <w:r>
              <w:t>Max number of students for a single section</w:t>
            </w:r>
          </w:p>
        </w:tc>
        <w:tc>
          <w:tcPr>
            <w:tcW w:w="3510" w:type="dxa"/>
          </w:tcPr>
          <w:p w14:paraId="63B26BCD" w14:textId="77777777" w:rsidR="00DA5501" w:rsidRPr="00DA5501" w:rsidRDefault="00DA5501" w:rsidP="00DA5501">
            <w:r w:rsidRPr="00DA5501">
              <w:t>417</w:t>
            </w:r>
            <w:r>
              <w:t xml:space="preserve"> (</w:t>
            </w:r>
            <w:r w:rsidRPr="00DA5501">
              <w:t>ECON</w:t>
            </w:r>
            <w:r>
              <w:t xml:space="preserve"> </w:t>
            </w:r>
            <w:r w:rsidRPr="00DA5501">
              <w:t>125</w:t>
            </w:r>
            <w:r>
              <w:t>-</w:t>
            </w:r>
            <w:r w:rsidRPr="00DA5501">
              <w:t>001</w:t>
            </w:r>
            <w:r>
              <w:t>)</w:t>
            </w:r>
          </w:p>
        </w:tc>
      </w:tr>
    </w:tbl>
    <w:p w14:paraId="63B26BCF" w14:textId="77777777" w:rsidR="009F1946" w:rsidRPr="003174BE" w:rsidRDefault="009F1946" w:rsidP="000E15CC"/>
    <w:p w14:paraId="63B26BD0" w14:textId="77777777" w:rsidR="0023366D" w:rsidRDefault="0023366D" w:rsidP="009F1946">
      <w:pPr>
        <w:pStyle w:val="Heading1"/>
      </w:pPr>
      <w:bookmarkStart w:id="558" w:name="_Toc494184412"/>
      <w:r>
        <w:t>Recent Decisions/Answers Based on Questions or Discussion</w:t>
      </w:r>
      <w:bookmarkEnd w:id="558"/>
    </w:p>
    <w:p w14:paraId="63B26BD1" w14:textId="77777777" w:rsidR="0023366D" w:rsidRDefault="0023366D" w:rsidP="000E15CC">
      <w:pPr>
        <w:pStyle w:val="Heading2"/>
      </w:pPr>
      <w:bookmarkStart w:id="559" w:name="_Toc494184413"/>
      <w:r>
        <w:t>When a course group creator is no longer an instructor for a group/no longer at UNC?</w:t>
      </w:r>
      <w:bookmarkEnd w:id="559"/>
    </w:p>
    <w:p w14:paraId="63B26BD2" w14:textId="77777777" w:rsidR="0023366D" w:rsidRDefault="0023366D" w:rsidP="0023366D">
      <w:r>
        <w:t>There will need to be a regular report sent to T&amp;L listing such conflict. There will need to be a management interface on the Self Service site to allow them to change an owner.</w:t>
      </w:r>
    </w:p>
    <w:p w14:paraId="63B26BD3" w14:textId="77777777" w:rsidR="0023366D" w:rsidRDefault="0023366D" w:rsidP="0023366D"/>
    <w:p w14:paraId="63B26BD4" w14:textId="77777777" w:rsidR="0023366D" w:rsidRDefault="0023366D" w:rsidP="0023366D">
      <w:r>
        <w:t>Note that until the course owner is changed, the original owner will still be able to manage the group in Self Service and Office 365.</w:t>
      </w:r>
    </w:p>
    <w:p w14:paraId="63B26BD5" w14:textId="77777777" w:rsidR="0023366D" w:rsidRDefault="0023366D" w:rsidP="0023366D"/>
    <w:p w14:paraId="63B26BD6" w14:textId="77777777" w:rsidR="0023366D" w:rsidRDefault="0023366D" w:rsidP="000E15CC">
      <w:pPr>
        <w:pStyle w:val="Heading2"/>
      </w:pPr>
      <w:bookmarkStart w:id="560" w:name="_Toc494184414"/>
      <w:r>
        <w:lastRenderedPageBreak/>
        <w:t>Can groups be deleted in O365? What happens to them when the next sync happens?</w:t>
      </w:r>
      <w:bookmarkEnd w:id="560"/>
    </w:p>
    <w:p w14:paraId="63B26BD7" w14:textId="77777777" w:rsidR="0023366D" w:rsidRDefault="0023366D" w:rsidP="0023366D">
      <w:pPr>
        <w:rPr>
          <w:lang w:eastAsia="en-AU"/>
        </w:rPr>
      </w:pPr>
      <w:r>
        <w:rPr>
          <w:lang w:eastAsia="en-AU"/>
        </w:rPr>
        <w:t>Course groups can be deleted, where they go into a Recycle Bin for 30 days before being permanently removed. Grouper should handle such cases by quietly skipping updates for the group. Optionally there can be a report to T&amp;L to remove the group or turn off the automatic update.</w:t>
      </w:r>
    </w:p>
    <w:p w14:paraId="63B26BD8" w14:textId="77777777" w:rsidR="001724B4" w:rsidRDefault="001724B4" w:rsidP="000E15CC">
      <w:pPr>
        <w:pStyle w:val="Heading2"/>
      </w:pPr>
      <w:bookmarkStart w:id="561" w:name="_Toc494184415"/>
      <w:r>
        <w:t>W</w:t>
      </w:r>
      <w:r w:rsidRPr="003174BE">
        <w:t xml:space="preserve">ho are updaters of </w:t>
      </w:r>
      <w:r>
        <w:t>Grouper includes/exclude groups</w:t>
      </w:r>
      <w:r w:rsidRPr="003174BE">
        <w:t>, and readers of composite groups?</w:t>
      </w:r>
      <w:bookmarkEnd w:id="561"/>
    </w:p>
    <w:p w14:paraId="63B26BD9" w14:textId="77777777" w:rsidR="001724B4" w:rsidRDefault="001724B4" w:rsidP="001724B4">
      <w:pPr>
        <w:rPr>
          <w:lang w:eastAsia="en-AU"/>
        </w:rPr>
      </w:pPr>
      <w:r>
        <w:rPr>
          <w:lang w:eastAsia="en-AU"/>
        </w:rPr>
        <w:t>Just T&amp;L should be readers of the course groups in Grouper, for support purposes.</w:t>
      </w:r>
    </w:p>
    <w:p w14:paraId="63B26BDA" w14:textId="77777777" w:rsidR="001724B4" w:rsidRDefault="001724B4" w:rsidP="001724B4">
      <w:pPr>
        <w:rPr>
          <w:lang w:eastAsia="en-AU"/>
        </w:rPr>
      </w:pPr>
    </w:p>
    <w:p w14:paraId="63B26BDB" w14:textId="77777777" w:rsidR="001724B4" w:rsidRDefault="001724B4" w:rsidP="001724B4">
      <w:pPr>
        <w:rPr>
          <w:lang w:eastAsia="en-AU"/>
        </w:rPr>
      </w:pPr>
      <w:r>
        <w:rPr>
          <w:lang w:eastAsia="en-AU"/>
        </w:rPr>
        <w:t>We may not be needing include/exclude groups, as this can be better done in O365</w:t>
      </w:r>
    </w:p>
    <w:p w14:paraId="63B26BDC" w14:textId="77777777" w:rsidR="001724B4" w:rsidRDefault="001724B4" w:rsidP="001724B4">
      <w:pPr>
        <w:rPr>
          <w:lang w:eastAsia="en-AU"/>
        </w:rPr>
      </w:pPr>
    </w:p>
    <w:p w14:paraId="63B26BDE" w14:textId="77D5243D" w:rsidR="002F08F0" w:rsidRDefault="002F08F0" w:rsidP="000E15CC">
      <w:pPr>
        <w:pStyle w:val="Heading2"/>
      </w:pPr>
      <w:bookmarkStart w:id="562" w:name="_Toc494184416"/>
      <w:r>
        <w:t>See FR3.3 - When listing all the sections available to add/remove for an existing group, what if an instructor was originally assigned to a section but no longer is?</w:t>
      </w:r>
      <w:bookmarkEnd w:id="562"/>
    </w:p>
    <w:p w14:paraId="63B26BDF" w14:textId="77777777" w:rsidR="002F08F0" w:rsidRDefault="002F08F0" w:rsidP="001724B4">
      <w:pPr>
        <w:rPr>
          <w:lang w:eastAsia="en-AU"/>
        </w:rPr>
      </w:pPr>
      <w:r>
        <w:rPr>
          <w:lang w:eastAsia="en-AU"/>
        </w:rPr>
        <w:t xml:space="preserve">The Manage Existing Group wireframe has been modified. The user </w:t>
      </w:r>
      <w:r w:rsidRPr="002F08F0">
        <w:rPr>
          <w:lang w:eastAsia="en-AU"/>
        </w:rPr>
        <w:t>can opt to remove it or leave it alone, but can’t add it back once the removal has been submitted</w:t>
      </w:r>
      <w:r>
        <w:rPr>
          <w:lang w:eastAsia="en-AU"/>
        </w:rPr>
        <w:t>.</w:t>
      </w:r>
    </w:p>
    <w:p w14:paraId="63B26BE0" w14:textId="77777777" w:rsidR="00D6207D" w:rsidRDefault="00D6207D" w:rsidP="001724B4">
      <w:pPr>
        <w:rPr>
          <w:lang w:eastAsia="en-AU"/>
        </w:rPr>
      </w:pPr>
    </w:p>
    <w:p w14:paraId="63B26BE1" w14:textId="77777777" w:rsidR="00D6207D" w:rsidRDefault="00D6207D" w:rsidP="000E15CC">
      <w:pPr>
        <w:pStyle w:val="Heading2"/>
      </w:pPr>
      <w:bookmarkStart w:id="563" w:name="_Toc494184417"/>
      <w:r>
        <w:t>FERPA Issues</w:t>
      </w:r>
      <w:bookmarkEnd w:id="563"/>
    </w:p>
    <w:p w14:paraId="63B26BE2" w14:textId="77777777" w:rsidR="00D6207D" w:rsidRDefault="00D6207D">
      <w:pPr>
        <w:rPr>
          <w:lang w:eastAsia="en-AU"/>
        </w:rPr>
      </w:pPr>
      <w:r>
        <w:rPr>
          <w:lang w:eastAsia="en-AU"/>
        </w:rPr>
        <w:t xml:space="preserve">Suzanne </w:t>
      </w:r>
      <w:proofErr w:type="spellStart"/>
      <w:r>
        <w:rPr>
          <w:lang w:eastAsia="en-AU"/>
        </w:rPr>
        <w:t>Cadwell</w:t>
      </w:r>
      <w:proofErr w:type="spellEnd"/>
      <w:r>
        <w:rPr>
          <w:lang w:eastAsia="en-AU"/>
        </w:rPr>
        <w:t xml:space="preserve"> discussed with University Counsel the concern that </w:t>
      </w:r>
      <w:proofErr w:type="spellStart"/>
      <w:r>
        <w:rPr>
          <w:lang w:eastAsia="en-AU"/>
        </w:rPr>
        <w:t>onyens</w:t>
      </w:r>
      <w:proofErr w:type="spellEnd"/>
      <w:r>
        <w:rPr>
          <w:lang w:eastAsia="en-AU"/>
        </w:rPr>
        <w:t xml:space="preserve"> will be visible for classmates in the same section. The response was that it is ok to proceed since this is a business use.</w:t>
      </w:r>
    </w:p>
    <w:p w14:paraId="4667B3D9" w14:textId="776B56FF" w:rsidR="00612D6E" w:rsidRPr="000E15CC" w:rsidRDefault="00612D6E" w:rsidP="000E15CC">
      <w:pPr>
        <w:pStyle w:val="Heading2"/>
      </w:pPr>
      <w:bookmarkStart w:id="564" w:name="_Toc494184418"/>
      <w:r w:rsidRPr="00612D6E">
        <w:t xml:space="preserve">Where should the application be hosted -- Self Service or </w:t>
      </w:r>
      <w:proofErr w:type="spellStart"/>
      <w:r w:rsidRPr="00612D6E">
        <w:t>Improv</w:t>
      </w:r>
      <w:proofErr w:type="spellEnd"/>
      <w:r w:rsidRPr="00612D6E">
        <w:t>?</w:t>
      </w:r>
      <w:bookmarkEnd w:id="564"/>
    </w:p>
    <w:p w14:paraId="5E18034F" w14:textId="4AA7050E" w:rsidR="00612D6E" w:rsidRDefault="00612D6E">
      <w:r>
        <w:t xml:space="preserve">The technical decisions on actual hosting of the application will be made by </w:t>
      </w:r>
      <w:proofErr w:type="spellStart"/>
      <w:r>
        <w:t>IdM</w:t>
      </w:r>
      <w:proofErr w:type="spellEnd"/>
      <w:r>
        <w:t>. If the site is hosted outside of Self Service, we can still add a menu link within Self Service.</w:t>
      </w:r>
    </w:p>
    <w:p w14:paraId="14487D76" w14:textId="47E78D8D" w:rsidR="00612D6E" w:rsidRDefault="00612D6E" w:rsidP="0023366D">
      <w:pPr>
        <w:rPr>
          <w:lang w:eastAsia="en-AU"/>
        </w:rPr>
      </w:pPr>
    </w:p>
    <w:p w14:paraId="6C085129" w14:textId="672AF9A2" w:rsidR="00612D6E" w:rsidRDefault="00612D6E" w:rsidP="000E15CC">
      <w:pPr>
        <w:pStyle w:val="Heading2"/>
      </w:pPr>
      <w:bookmarkStart w:id="565" w:name="_Toc494184419"/>
      <w:r>
        <w:t>Create groups for future terms?</w:t>
      </w:r>
      <w:bookmarkEnd w:id="565"/>
    </w:p>
    <w:p w14:paraId="76B79BD5" w14:textId="0C19ACE2" w:rsidR="00612D6E" w:rsidRPr="000E15CC" w:rsidRDefault="00612D6E">
      <w:pPr>
        <w:rPr>
          <w:lang w:eastAsia="en-AU"/>
        </w:rPr>
      </w:pPr>
      <w:r>
        <w:rPr>
          <w:lang w:eastAsia="en-AU"/>
        </w:rPr>
        <w:t>The UI design now allow the user to choose a future term to create a group for</w:t>
      </w:r>
    </w:p>
    <w:p w14:paraId="54802B17" w14:textId="77777777" w:rsidR="00612D6E" w:rsidRPr="0023366D" w:rsidRDefault="00612D6E" w:rsidP="0023366D">
      <w:pPr>
        <w:rPr>
          <w:lang w:eastAsia="en-AU"/>
        </w:rPr>
      </w:pPr>
    </w:p>
    <w:p w14:paraId="63B26BE4" w14:textId="77777777" w:rsidR="00D538E0" w:rsidRDefault="009F1946" w:rsidP="009F1946">
      <w:pPr>
        <w:pStyle w:val="Heading1"/>
      </w:pPr>
      <w:bookmarkStart w:id="566" w:name="_Toc494184420"/>
      <w:r>
        <w:t xml:space="preserve">Appendix D: </w:t>
      </w:r>
      <w:r w:rsidR="007F72C5">
        <w:t>Decisions/Questions in Progress</w:t>
      </w:r>
      <w:bookmarkEnd w:id="566"/>
    </w:p>
    <w:p w14:paraId="63B26BE5" w14:textId="77777777" w:rsidR="001724B4" w:rsidRPr="001724B4" w:rsidRDefault="001724B4" w:rsidP="001724B4">
      <w:pPr>
        <w:rPr>
          <w:lang w:eastAsia="en-AU"/>
        </w:rPr>
      </w:pPr>
    </w:p>
    <w:p w14:paraId="63B26BE6" w14:textId="77777777" w:rsidR="003174BE" w:rsidRDefault="003174BE" w:rsidP="001724B4">
      <w:r>
        <w:t>7/13/2017</w:t>
      </w:r>
    </w:p>
    <w:p w14:paraId="63B26BE7" w14:textId="77777777" w:rsidR="00CB663F" w:rsidRDefault="00CB663F" w:rsidP="000E15CC">
      <w:pPr>
        <w:pStyle w:val="Heading2"/>
      </w:pPr>
      <w:bookmarkStart w:id="567" w:name="_Toc494184421"/>
      <w:r w:rsidRPr="00CB663F">
        <w:t>Can any group owner manage an existing group, or just the original person who created the group</w:t>
      </w:r>
      <w:r w:rsidR="003A2D62">
        <w:t>?</w:t>
      </w:r>
      <w:bookmarkEnd w:id="567"/>
    </w:p>
    <w:p w14:paraId="63B26BEB" w14:textId="52229A3E" w:rsidR="00E91D4F" w:rsidRDefault="00E91D4F" w:rsidP="000E15CC">
      <w:pPr>
        <w:pStyle w:val="Heading2"/>
      </w:pPr>
      <w:bookmarkStart w:id="568" w:name="_Toc491333639"/>
      <w:bookmarkStart w:id="569" w:name="_Toc492375797"/>
      <w:bookmarkStart w:id="570" w:name="_Toc492375798"/>
      <w:bookmarkStart w:id="571" w:name="_Toc494184422"/>
      <w:bookmarkEnd w:id="568"/>
      <w:bookmarkEnd w:id="569"/>
      <w:bookmarkEnd w:id="570"/>
      <w:r>
        <w:t>How often will courses and sections be removed from PeopleSoft? Should they be removed in Grouper when that happens, or left for historical purposes</w:t>
      </w:r>
      <w:r w:rsidR="000E2126">
        <w:t>?</w:t>
      </w:r>
      <w:bookmarkEnd w:id="571"/>
    </w:p>
    <w:p w14:paraId="63B26BEC" w14:textId="77777777" w:rsidR="00F05131" w:rsidRDefault="00F05131" w:rsidP="001724B4">
      <w:pPr>
        <w:rPr>
          <w:lang w:eastAsia="en-AU"/>
        </w:rPr>
      </w:pPr>
    </w:p>
    <w:p w14:paraId="63B26BED" w14:textId="77777777" w:rsidR="003174BE" w:rsidRDefault="003174BE" w:rsidP="001724B4">
      <w:pPr>
        <w:rPr>
          <w:lang w:eastAsia="en-AU"/>
        </w:rPr>
      </w:pPr>
      <w:r>
        <w:rPr>
          <w:lang w:eastAsia="en-AU"/>
        </w:rPr>
        <w:t>8/7/2017</w:t>
      </w:r>
    </w:p>
    <w:p w14:paraId="63B26BEE" w14:textId="77777777" w:rsidR="0004148C" w:rsidRDefault="0004148C" w:rsidP="009F1946">
      <w:pPr>
        <w:rPr>
          <w:lang w:eastAsia="en-AU"/>
        </w:rPr>
      </w:pPr>
    </w:p>
    <w:p w14:paraId="63B26BF0" w14:textId="6318FC98" w:rsidR="003174BE" w:rsidRDefault="003174BE" w:rsidP="000E15CC">
      <w:pPr>
        <w:pStyle w:val="Heading2"/>
      </w:pPr>
      <w:bookmarkStart w:id="572" w:name="_Toc494184423"/>
      <w:r>
        <w:lastRenderedPageBreak/>
        <w:t>Are include/exclude Grouper groups important for courses in general</w:t>
      </w:r>
      <w:bookmarkEnd w:id="572"/>
    </w:p>
    <w:p w14:paraId="63B26BF1" w14:textId="7F283133" w:rsidR="002F08F0" w:rsidRDefault="00612D6E">
      <w:pPr>
        <w:rPr>
          <w:lang w:eastAsia="en-AU"/>
        </w:rPr>
      </w:pPr>
      <w:r>
        <w:rPr>
          <w:lang w:eastAsia="en-AU"/>
        </w:rPr>
        <w:t>D</w:t>
      </w:r>
      <w:r w:rsidR="002F08F0" w:rsidRPr="002F08F0">
        <w:rPr>
          <w:lang w:eastAsia="en-AU"/>
        </w:rPr>
        <w:t xml:space="preserve">o we need </w:t>
      </w:r>
      <w:r>
        <w:rPr>
          <w:lang w:eastAsia="en-AU"/>
        </w:rPr>
        <w:t xml:space="preserve">the ability to add/remove ad-hoc users not in the official course enrollment? While it is not important for this application (users can be added through Office 365), are there other applications that would need that functionality. This is a broader decision to be made by </w:t>
      </w:r>
      <w:proofErr w:type="spellStart"/>
      <w:r>
        <w:rPr>
          <w:lang w:eastAsia="en-AU"/>
        </w:rPr>
        <w:t>IdM</w:t>
      </w:r>
      <w:proofErr w:type="spellEnd"/>
      <w:r>
        <w:rPr>
          <w:lang w:eastAsia="en-AU"/>
        </w:rPr>
        <w:t>.</w:t>
      </w:r>
    </w:p>
    <w:p w14:paraId="63B26BF2" w14:textId="77777777" w:rsidR="002F08F0" w:rsidRPr="002F08F0" w:rsidRDefault="002F08F0">
      <w:pPr>
        <w:rPr>
          <w:lang w:eastAsia="en-AU"/>
        </w:rPr>
      </w:pPr>
    </w:p>
    <w:p w14:paraId="63B26BF3" w14:textId="77777777" w:rsidR="003174BE" w:rsidRDefault="003174BE" w:rsidP="000E15CC">
      <w:pPr>
        <w:pStyle w:val="Heading2"/>
      </w:pPr>
      <w:bookmarkStart w:id="573" w:name="_Toc494184424"/>
      <w:r>
        <w:t>What changes should be instantaneous on a term cutover (based on PS data), verses a more controlled manual cutover</w:t>
      </w:r>
      <w:bookmarkEnd w:id="573"/>
    </w:p>
    <w:p w14:paraId="63B26BF4" w14:textId="77777777" w:rsidR="002F08F0" w:rsidRPr="000E15CC" w:rsidRDefault="002F08F0">
      <w:pPr>
        <w:rPr>
          <w:lang w:eastAsia="en-AU"/>
        </w:rPr>
      </w:pPr>
      <w:r>
        <w:rPr>
          <w:lang w:eastAsia="en-AU"/>
        </w:rPr>
        <w:t xml:space="preserve">Now that the main menu has an option to choose which term to manage, this isn’t as relevant for the application itself. It may be tangentially important to Grouper, if a pseudo-folder like </w:t>
      </w:r>
      <w:proofErr w:type="spellStart"/>
      <w:r>
        <w:rPr>
          <w:lang w:eastAsia="en-AU"/>
        </w:rPr>
        <w:t>ref</w:t>
      </w:r>
      <w:proofErr w:type="gramStart"/>
      <w:r>
        <w:rPr>
          <w:lang w:eastAsia="en-AU"/>
        </w:rPr>
        <w:t>:course:current</w:t>
      </w:r>
      <w:proofErr w:type="spellEnd"/>
      <w:proofErr w:type="gramEnd"/>
      <w:r>
        <w:rPr>
          <w:lang w:eastAsia="en-AU"/>
        </w:rPr>
        <w:t xml:space="preserve"> is mapped to the currently active term, when should it be updated to the new term, and is it automated or manual.</w:t>
      </w:r>
    </w:p>
    <w:p w14:paraId="63B26BF5" w14:textId="77777777" w:rsidR="003174BE" w:rsidRDefault="003174BE" w:rsidP="009F1946">
      <w:pPr>
        <w:rPr>
          <w:lang w:eastAsia="en-AU"/>
        </w:rPr>
      </w:pPr>
    </w:p>
    <w:p w14:paraId="63B26BF6" w14:textId="77777777" w:rsidR="003174BE" w:rsidRDefault="00416DCC" w:rsidP="000E15CC">
      <w:pPr>
        <w:pStyle w:val="Heading2"/>
      </w:pPr>
      <w:bookmarkStart w:id="574" w:name="_Toc494184425"/>
      <w:r>
        <w:t>Lifecycle of course groups</w:t>
      </w:r>
      <w:r w:rsidR="001724B4">
        <w:t xml:space="preserve"> in Office 365</w:t>
      </w:r>
      <w:bookmarkEnd w:id="574"/>
    </w:p>
    <w:p w14:paraId="63B26BF7" w14:textId="77777777" w:rsidR="003174BE" w:rsidRDefault="003174BE" w:rsidP="009F1946">
      <w:pPr>
        <w:rPr>
          <w:lang w:eastAsia="en-AU"/>
        </w:rPr>
      </w:pPr>
    </w:p>
    <w:p w14:paraId="63B26BF8" w14:textId="77777777" w:rsidR="00416DCC" w:rsidRDefault="00416DCC" w:rsidP="000E15CC">
      <w:pPr>
        <w:pStyle w:val="Heading2"/>
      </w:pPr>
      <w:bookmarkStart w:id="575" w:name="_Toc494184426"/>
      <w:r>
        <w:t>Is PS data available 2</w:t>
      </w:r>
      <w:r w:rsidR="001724B4">
        <w:t>-3</w:t>
      </w:r>
      <w:r>
        <w:t xml:space="preserve"> semesters in advance</w:t>
      </w:r>
      <w:r w:rsidR="001724B4">
        <w:t>? We would w</w:t>
      </w:r>
      <w:r>
        <w:t>ant data for maybe 3 terms to manage fall courses</w:t>
      </w:r>
      <w:r w:rsidR="001724B4">
        <w:t>.</w:t>
      </w:r>
      <w:bookmarkEnd w:id="575"/>
    </w:p>
    <w:p w14:paraId="63B26BF9" w14:textId="77777777" w:rsidR="001724B4" w:rsidRDefault="001724B4" w:rsidP="001724B4">
      <w:pPr>
        <w:rPr>
          <w:lang w:eastAsia="en-AU"/>
        </w:rPr>
      </w:pPr>
    </w:p>
    <w:p w14:paraId="63B26BFA" w14:textId="77777777" w:rsidR="002F08F0" w:rsidRDefault="00A31CE7" w:rsidP="000E15CC">
      <w:pPr>
        <w:pStyle w:val="Heading2"/>
      </w:pPr>
      <w:bookmarkStart w:id="576" w:name="_Toc494184427"/>
      <w:r>
        <w:t>Should the member count summary on the Grouper Listing page be taken out?</w:t>
      </w:r>
      <w:bookmarkEnd w:id="576"/>
    </w:p>
    <w:p w14:paraId="63B26BFB" w14:textId="570BAB21" w:rsidR="00416DCC" w:rsidRDefault="00A31CE7" w:rsidP="009F1946">
      <w:pPr>
        <w:rPr>
          <w:lang w:eastAsia="en-AU"/>
        </w:rPr>
      </w:pPr>
      <w:r>
        <w:rPr>
          <w:lang w:eastAsia="en-AU"/>
        </w:rPr>
        <w:t>It may be confusing whether this number is from official enrollment or from O365. If from O365, it is likely a performance hit because it will need to query every group.</w:t>
      </w:r>
    </w:p>
    <w:p w14:paraId="63B26BFC" w14:textId="77777777" w:rsidR="00A31CE7" w:rsidRDefault="00A31CE7" w:rsidP="009F1946">
      <w:pPr>
        <w:rPr>
          <w:lang w:eastAsia="en-AU"/>
        </w:rPr>
      </w:pPr>
    </w:p>
    <w:p w14:paraId="57CD2D52" w14:textId="46D0DB3D" w:rsidR="00612D6E" w:rsidRDefault="00612D6E">
      <w:pPr>
        <w:rPr>
          <w:lang w:eastAsia="en-AU"/>
        </w:rPr>
      </w:pPr>
    </w:p>
    <w:p w14:paraId="63B26BFF" w14:textId="77777777" w:rsidR="00D6207D" w:rsidRPr="000E15CC" w:rsidRDefault="00D6207D">
      <w:pPr>
        <w:rPr>
          <w:lang w:eastAsia="en-AU"/>
        </w:rPr>
      </w:pPr>
      <w:r>
        <w:rPr>
          <w:lang w:eastAsia="en-AU"/>
        </w:rPr>
        <w:t xml:space="preserve"> </w:t>
      </w:r>
    </w:p>
    <w:p w14:paraId="63B26C00" w14:textId="77777777" w:rsidR="00D6207D" w:rsidRPr="000E15CC" w:rsidRDefault="00D6207D">
      <w:pPr>
        <w:rPr>
          <w:lang w:eastAsia="en-AU"/>
        </w:rPr>
      </w:pPr>
    </w:p>
    <w:sectPr w:rsidR="00D6207D" w:rsidRPr="000E15CC" w:rsidSect="007D3CA4">
      <w:headerReference w:type="even" r:id="rId29"/>
      <w:footerReference w:type="default" r:id="rId30"/>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EC144" w14:textId="77777777" w:rsidR="00A40736" w:rsidRDefault="00A40736">
      <w:pPr>
        <w:spacing w:before="0" w:after="0"/>
      </w:pPr>
      <w:r>
        <w:separator/>
      </w:r>
    </w:p>
  </w:endnote>
  <w:endnote w:type="continuationSeparator" w:id="0">
    <w:p w14:paraId="347BEB26" w14:textId="77777777" w:rsidR="00A40736" w:rsidRDefault="00A407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26C0D" w14:textId="77777777" w:rsidR="00816921" w:rsidRDefault="00816921" w:rsidP="00F148ED">
    <w:r>
      <w:fldChar w:fldCharType="begin"/>
    </w:r>
    <w:r>
      <w:instrText xml:space="preserve">PAGE  </w:instrText>
    </w:r>
    <w:r>
      <w:fldChar w:fldCharType="end"/>
    </w:r>
  </w:p>
  <w:p w14:paraId="63B26C0E" w14:textId="77777777" w:rsidR="00816921" w:rsidRDefault="00816921" w:rsidP="00F148E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26C0F" w14:textId="1FED8D0F" w:rsidR="00816921" w:rsidRDefault="00816921" w:rsidP="00F148ED">
    <w:r>
      <w:rPr>
        <w:noProof/>
      </w:rPr>
      <w:fldChar w:fldCharType="begin"/>
    </w:r>
    <w:r>
      <w:rPr>
        <w:noProof/>
      </w:rPr>
      <w:instrText xml:space="preserve"> FILENAME </w:instrText>
    </w:r>
    <w:r>
      <w:rPr>
        <w:noProof/>
      </w:rPr>
      <w:fldChar w:fldCharType="separate"/>
    </w:r>
    <w:r>
      <w:rPr>
        <w:noProof/>
      </w:rPr>
      <w:t>O365 Course Groups - FRD.docx</w:t>
    </w:r>
    <w:r>
      <w:rPr>
        <w:noProof/>
      </w:rPr>
      <w:fldChar w:fldCharType="end"/>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26C12" w14:textId="6B12C62D" w:rsidR="00816921" w:rsidRPr="00BB47A3" w:rsidRDefault="00816921" w:rsidP="007D3CA4">
    <w:pPr>
      <w:tabs>
        <w:tab w:val="right" w:pos="9540"/>
      </w:tabs>
    </w:pPr>
    <w:r>
      <w:rPr>
        <w:noProof/>
        <w:snapToGrid w:val="0"/>
      </w:rPr>
      <w:t xml:space="preserve">version </w:t>
    </w:r>
    <w:r>
      <w:rPr>
        <w:noProof/>
        <w:snapToGrid w:val="0"/>
      </w:rPr>
      <w:fldChar w:fldCharType="begin"/>
    </w:r>
    <w:r>
      <w:rPr>
        <w:noProof/>
        <w:snapToGrid w:val="0"/>
      </w:rPr>
      <w:instrText xml:space="preserve"> DOCPROPERTY  Version  \* MERGEFORMAT </w:instrText>
    </w:r>
    <w:r>
      <w:rPr>
        <w:noProof/>
        <w:snapToGrid w:val="0"/>
      </w:rPr>
      <w:fldChar w:fldCharType="separate"/>
    </w:r>
    <w:r>
      <w:rPr>
        <w:noProof/>
        <w:snapToGrid w:val="0"/>
      </w:rPr>
      <w:t>1.0</w:t>
    </w:r>
    <w:r>
      <w:rPr>
        <w:noProof/>
        <w:snapToGrid w:val="0"/>
      </w:rPr>
      <w:fldChar w:fldCharType="end"/>
    </w:r>
    <w:r>
      <w:rPr>
        <w:snapToGrid w:val="0"/>
      </w:rPr>
      <w:tab/>
    </w:r>
    <w:r w:rsidRPr="00675B2B">
      <w:rPr>
        <w:snapToGrid w:val="0"/>
      </w:rPr>
      <w:t xml:space="preserve">Page </w:t>
    </w:r>
    <w:r w:rsidRPr="00675B2B">
      <w:rPr>
        <w:snapToGrid w:val="0"/>
      </w:rPr>
      <w:fldChar w:fldCharType="begin"/>
    </w:r>
    <w:r w:rsidRPr="00675B2B">
      <w:rPr>
        <w:snapToGrid w:val="0"/>
      </w:rPr>
      <w:instrText xml:space="preserve"> PAGE  \* Arabic  \* MERGEFORMAT </w:instrText>
    </w:r>
    <w:r w:rsidRPr="00675B2B">
      <w:rPr>
        <w:snapToGrid w:val="0"/>
      </w:rPr>
      <w:fldChar w:fldCharType="separate"/>
    </w:r>
    <w:r w:rsidR="00951814">
      <w:rPr>
        <w:noProof/>
        <w:snapToGrid w:val="0"/>
      </w:rPr>
      <w:t>26</w:t>
    </w:r>
    <w:r w:rsidRPr="00675B2B">
      <w:rPr>
        <w:snapToGrid w:val="0"/>
      </w:rPr>
      <w:fldChar w:fldCharType="end"/>
    </w:r>
    <w:r w:rsidRPr="00675B2B">
      <w:rPr>
        <w:snapToGrid w:val="0"/>
      </w:rPr>
      <w:t xml:space="preserve"> of </w:t>
    </w:r>
    <w:r w:rsidRPr="00675B2B">
      <w:rPr>
        <w:snapToGrid w:val="0"/>
      </w:rPr>
      <w:fldChar w:fldCharType="begin"/>
    </w:r>
    <w:r w:rsidRPr="00675B2B">
      <w:rPr>
        <w:snapToGrid w:val="0"/>
      </w:rPr>
      <w:instrText xml:space="preserve"> NUMPAGES  \* Arabic  \* MERGEFORMAT </w:instrText>
    </w:r>
    <w:r w:rsidRPr="00675B2B">
      <w:rPr>
        <w:snapToGrid w:val="0"/>
      </w:rPr>
      <w:fldChar w:fldCharType="separate"/>
    </w:r>
    <w:r w:rsidR="00951814">
      <w:rPr>
        <w:noProof/>
        <w:snapToGrid w:val="0"/>
      </w:rPr>
      <w:t>29</w:t>
    </w:r>
    <w:r w:rsidRPr="00675B2B">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4E78D" w14:textId="77777777" w:rsidR="00A40736" w:rsidRDefault="00A40736">
      <w:pPr>
        <w:spacing w:before="0" w:after="0"/>
      </w:pPr>
      <w:r>
        <w:separator/>
      </w:r>
    </w:p>
  </w:footnote>
  <w:footnote w:type="continuationSeparator" w:id="0">
    <w:p w14:paraId="244E822E" w14:textId="77777777" w:rsidR="00A40736" w:rsidRDefault="00A4073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26C0C" w14:textId="6EAA2C30" w:rsidR="00816921" w:rsidRDefault="00816921" w:rsidP="00F148ED">
    <w:pPr>
      <w:pStyle w:val="DocDetails"/>
      <w:tabs>
        <w:tab w:val="clear" w:pos="8910"/>
        <w:tab w:val="right" w:pos="9090"/>
      </w:tabs>
      <w:rPr>
        <w:ins w:id="4" w:author="Darley, Brian" w:date="2018-02-27T15:19:00Z"/>
      </w:rPr>
    </w:pPr>
    <w:r>
      <w:t>Functional Requirements</w:t>
    </w:r>
    <w:r w:rsidRPr="00F1551A">
      <w:tab/>
    </w:r>
    <w:del w:id="5" w:author="Darley, Brian" w:date="2018-02-27T15:19:00Z">
      <w:r w:rsidDel="00180A6E">
        <w:fldChar w:fldCharType="begin"/>
      </w:r>
      <w:r w:rsidDel="00180A6E">
        <w:delInstrText xml:space="preserve"> DOCPROPERTY  Project  \* MERGEFORMAT </w:delInstrText>
      </w:r>
      <w:r w:rsidDel="00180A6E">
        <w:fldChar w:fldCharType="separate"/>
      </w:r>
      <w:r w:rsidDel="00180A6E">
        <w:delText>Course Groups for Office 365</w:delText>
      </w:r>
      <w:r w:rsidDel="00180A6E">
        <w:fldChar w:fldCharType="end"/>
      </w:r>
    </w:del>
    <w:ins w:id="6" w:author="Darley, Brian" w:date="2018-02-27T15:19:00Z">
      <w:r>
        <w:t>Self Service</w:t>
      </w:r>
    </w:ins>
  </w:p>
  <w:p w14:paraId="116E3283" w14:textId="77777777" w:rsidR="00816921" w:rsidRPr="00180A6E" w:rsidRDefault="00816921">
    <w:pPr>
      <w:rPr>
        <w:rPrChange w:id="7" w:author="Darley, Brian" w:date="2018-02-27T15:19:00Z">
          <w:rPr/>
        </w:rPrChange>
      </w:rPr>
      <w:pPrChange w:id="8" w:author="Darley, Brian" w:date="2018-02-27T15:19:00Z">
        <w:pPr>
          <w:pStyle w:val="DocDetails"/>
          <w:tabs>
            <w:tab w:val="clear" w:pos="8910"/>
            <w:tab w:val="right" w:pos="9090"/>
          </w:tabs>
        </w:pPr>
      </w:pPrChang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26C10" w14:textId="796B7BAC" w:rsidR="00816921" w:rsidRPr="00F1551A" w:rsidRDefault="00816921" w:rsidP="00F148ED">
    <w:pPr>
      <w:pStyle w:val="DocDetails"/>
      <w:tabs>
        <w:tab w:val="clear" w:pos="1134"/>
        <w:tab w:val="clear" w:pos="8910"/>
        <w:tab w:val="right" w:pos="9070"/>
      </w:tabs>
    </w:pPr>
    <w:r>
      <w:t>Functional</w:t>
    </w:r>
    <w:r w:rsidRPr="00F1551A">
      <w:t xml:space="preserve"> </w:t>
    </w:r>
    <w:r>
      <w:t>Requirements</w:t>
    </w:r>
    <w:r w:rsidRPr="00F1551A">
      <w:tab/>
    </w:r>
    <w:del w:id="9" w:author="Darley, Brian" w:date="2018-02-27T15:17:00Z">
      <w:r w:rsidDel="00180A6E">
        <w:fldChar w:fldCharType="begin"/>
      </w:r>
      <w:r w:rsidDel="00180A6E">
        <w:delInstrText xml:space="preserve"> DOCPROPERTY  Project  \* MERGEFORMAT </w:delInstrText>
      </w:r>
      <w:r w:rsidDel="00180A6E">
        <w:fldChar w:fldCharType="separate"/>
      </w:r>
      <w:r w:rsidDel="00180A6E">
        <w:delText>Course Groups for Office 365</w:delText>
      </w:r>
      <w:r w:rsidDel="00180A6E">
        <w:fldChar w:fldCharType="end"/>
      </w:r>
    </w:del>
    <w:ins w:id="10" w:author="Darley, Brian" w:date="2018-02-27T15:17:00Z">
      <w:r>
        <w:t>Self Service</w:t>
      </w:r>
    </w:ins>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26C11" w14:textId="77777777" w:rsidR="00816921" w:rsidRDefault="00816921" w:rsidP="007D3CA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2" w15:restartNumberingAfterBreak="0">
    <w:nsid w:val="052D2FDF"/>
    <w:multiLevelType w:val="hybridMultilevel"/>
    <w:tmpl w:val="5B6A56DA"/>
    <w:lvl w:ilvl="0" w:tplc="B0A65A3E">
      <w:start w:val="1"/>
      <w:numFmt w:val="decimal"/>
      <w:lvlText w:val="1.%1"/>
      <w:lvlJc w:val="left"/>
      <w:pPr>
        <w:ind w:left="432" w:hanging="360"/>
      </w:pPr>
      <w:rPr>
        <w:rFonts w:hint="default"/>
        <w:color w:val="auto"/>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080545BD"/>
    <w:multiLevelType w:val="hybridMultilevel"/>
    <w:tmpl w:val="4FBA2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A73402"/>
    <w:multiLevelType w:val="multilevel"/>
    <w:tmpl w:val="7F9C212E"/>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6F2A09"/>
    <w:multiLevelType w:val="multilevel"/>
    <w:tmpl w:val="13865D62"/>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A0308FD"/>
    <w:multiLevelType w:val="hybridMultilevel"/>
    <w:tmpl w:val="FBA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25D42"/>
    <w:multiLevelType w:val="multilevel"/>
    <w:tmpl w:val="F018872C"/>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F803859"/>
    <w:multiLevelType w:val="hybridMultilevel"/>
    <w:tmpl w:val="B7C2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69F6AA4"/>
    <w:multiLevelType w:val="hybridMultilevel"/>
    <w:tmpl w:val="AB98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5" w15:restartNumberingAfterBreak="0">
    <w:nsid w:val="272C0D3B"/>
    <w:multiLevelType w:val="hybridMultilevel"/>
    <w:tmpl w:val="8E1AE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7411A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E01DA0"/>
    <w:multiLevelType w:val="hybridMultilevel"/>
    <w:tmpl w:val="5B6A56DA"/>
    <w:lvl w:ilvl="0" w:tplc="B0A65A3E">
      <w:start w:val="1"/>
      <w:numFmt w:val="decimal"/>
      <w:lvlText w:val="1.%1"/>
      <w:lvlJc w:val="left"/>
      <w:pPr>
        <w:ind w:left="432" w:hanging="360"/>
      </w:pPr>
      <w:rPr>
        <w:rFonts w:hint="default"/>
        <w:color w:val="auto"/>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33D069D5"/>
    <w:multiLevelType w:val="hybridMultilevel"/>
    <w:tmpl w:val="5B6A56DA"/>
    <w:lvl w:ilvl="0" w:tplc="B0A65A3E">
      <w:start w:val="1"/>
      <w:numFmt w:val="decimal"/>
      <w:lvlText w:val="1.%1"/>
      <w:lvlJc w:val="left"/>
      <w:pPr>
        <w:ind w:left="432" w:hanging="360"/>
      </w:pPr>
      <w:rPr>
        <w:rFonts w:hint="default"/>
        <w:color w:val="auto"/>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36633001"/>
    <w:multiLevelType w:val="multilevel"/>
    <w:tmpl w:val="12E65EE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0" w15:restartNumberingAfterBreak="0">
    <w:nsid w:val="367D0596"/>
    <w:multiLevelType w:val="multilevel"/>
    <w:tmpl w:val="F018872C"/>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99D4D71"/>
    <w:multiLevelType w:val="hybridMultilevel"/>
    <w:tmpl w:val="5B6A56DA"/>
    <w:lvl w:ilvl="0" w:tplc="B0A65A3E">
      <w:start w:val="1"/>
      <w:numFmt w:val="decimal"/>
      <w:lvlText w:val="1.%1"/>
      <w:lvlJc w:val="left"/>
      <w:pPr>
        <w:ind w:left="432" w:hanging="360"/>
      </w:pPr>
      <w:rPr>
        <w:rFonts w:hint="default"/>
        <w:color w:val="auto"/>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2" w15:restartNumberingAfterBreak="0">
    <w:nsid w:val="4E6C591A"/>
    <w:multiLevelType w:val="multilevel"/>
    <w:tmpl w:val="F018872C"/>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27F1202"/>
    <w:multiLevelType w:val="multilevel"/>
    <w:tmpl w:val="9440D878"/>
    <w:lvl w:ilvl="0">
      <w:start w:val="3"/>
      <w:numFmt w:val="decimal"/>
      <w:pStyle w:val="Heading1"/>
      <w:lvlText w:val="%1"/>
      <w:lvlJc w:val="left"/>
      <w:pPr>
        <w:ind w:left="360" w:hanging="360"/>
      </w:pPr>
      <w:rPr>
        <w:rFonts w:hint="default"/>
      </w:rPr>
    </w:lvl>
    <w:lvl w:ilvl="1">
      <w:start w:val="4"/>
      <w:numFmt w:val="decimal"/>
      <w:pStyle w:val="Heading2"/>
      <w:lvlText w:val="%1.%2."/>
      <w:lvlJc w:val="left"/>
      <w:pPr>
        <w:ind w:left="792" w:hanging="432"/>
      </w:pPr>
      <w:rPr>
        <w:rFonts w:hint="default"/>
      </w:rPr>
    </w:lvl>
    <w:lvl w:ilvl="2">
      <w:start w:val="2"/>
      <w:numFmt w:val="decimal"/>
      <w:pStyle w:val="Heading3"/>
      <w:lvlText w:val="%1.%2.%3."/>
      <w:lvlJc w:val="left"/>
      <w:pPr>
        <w:ind w:left="104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5" w15:restartNumberingAfterBreak="0">
    <w:nsid w:val="5D572097"/>
    <w:multiLevelType w:val="multilevel"/>
    <w:tmpl w:val="C8F6436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62B17599"/>
    <w:multiLevelType w:val="hybridMultilevel"/>
    <w:tmpl w:val="2742817E"/>
    <w:lvl w:ilvl="0" w:tplc="7560466C">
      <w:numFmt w:val="bullet"/>
      <w:lvlText w:val="-"/>
      <w:lvlJc w:val="left"/>
      <w:pPr>
        <w:ind w:left="552" w:hanging="360"/>
      </w:pPr>
      <w:rPr>
        <w:rFonts w:ascii="Cambria" w:eastAsia="Times New Roman" w:hAnsi="Cambria"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9" w15:restartNumberingAfterBreak="0">
    <w:nsid w:val="62D00F3A"/>
    <w:multiLevelType w:val="hybridMultilevel"/>
    <w:tmpl w:val="D1E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70C62"/>
    <w:multiLevelType w:val="hybridMultilevel"/>
    <w:tmpl w:val="740A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5B1AB4"/>
    <w:multiLevelType w:val="multilevel"/>
    <w:tmpl w:val="13865D62"/>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58D0BCE"/>
    <w:multiLevelType w:val="multilevel"/>
    <w:tmpl w:val="3BB4D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7DE6CCF"/>
    <w:multiLevelType w:val="multilevel"/>
    <w:tmpl w:val="F018872C"/>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35"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6C95C03"/>
    <w:multiLevelType w:val="multilevel"/>
    <w:tmpl w:val="F018872C"/>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5"/>
  </w:num>
  <w:num w:numId="3">
    <w:abstractNumId w:val="5"/>
  </w:num>
  <w:num w:numId="4">
    <w:abstractNumId w:val="34"/>
  </w:num>
  <w:num w:numId="5">
    <w:abstractNumId w:val="19"/>
  </w:num>
  <w:num w:numId="6">
    <w:abstractNumId w:val="27"/>
  </w:num>
  <w:num w:numId="7">
    <w:abstractNumId w:val="32"/>
  </w:num>
  <w:num w:numId="8">
    <w:abstractNumId w:val="0"/>
  </w:num>
  <w:num w:numId="9">
    <w:abstractNumId w:val="12"/>
  </w:num>
  <w:num w:numId="10">
    <w:abstractNumId w:val="14"/>
  </w:num>
  <w:num w:numId="11">
    <w:abstractNumId w:val="1"/>
  </w:num>
  <w:num w:numId="12">
    <w:abstractNumId w:val="10"/>
  </w:num>
  <w:num w:numId="13">
    <w:abstractNumId w:val="35"/>
  </w:num>
  <w:num w:numId="14">
    <w:abstractNumId w:val="37"/>
  </w:num>
  <w:num w:numId="15">
    <w:abstractNumId w:val="23"/>
  </w:num>
  <w:num w:numId="16">
    <w:abstractNumId w:val="4"/>
  </w:num>
  <w:num w:numId="17">
    <w:abstractNumId w:val="26"/>
  </w:num>
  <w:num w:numId="18">
    <w:abstractNumId w:val="38"/>
  </w:num>
  <w:num w:numId="19">
    <w:abstractNumId w:val="8"/>
  </w:num>
  <w:num w:numId="20">
    <w:abstractNumId w:val="15"/>
  </w:num>
  <w:num w:numId="21">
    <w:abstractNumId w:val="20"/>
  </w:num>
  <w:num w:numId="22">
    <w:abstractNumId w:val="6"/>
  </w:num>
  <w:num w:numId="23">
    <w:abstractNumId w:val="22"/>
  </w:num>
  <w:num w:numId="24">
    <w:abstractNumId w:val="33"/>
  </w:num>
  <w:num w:numId="25">
    <w:abstractNumId w:val="22"/>
    <w:lvlOverride w:ilvl="0">
      <w:lvl w:ilvl="0">
        <w:start w:val="1"/>
        <w:numFmt w:val="upperLetter"/>
        <w:lvlText w:val="%1."/>
        <w:lvlJc w:val="left"/>
        <w:pPr>
          <w:ind w:left="360" w:hanging="360"/>
        </w:pPr>
        <w:rPr>
          <w:rFonts w:hint="default"/>
        </w:rPr>
      </w:lvl>
    </w:lvlOverride>
    <w:lvlOverride w:ilvl="1">
      <w:lvl w:ilvl="1">
        <w:start w:val="1"/>
        <w:numFmt w:val="decimal"/>
        <w:lvlText w:val="%2."/>
        <w:lvlJc w:val="left"/>
        <w:pPr>
          <w:ind w:left="720" w:hanging="360"/>
        </w:pPr>
        <w:rPr>
          <w:rFonts w:hint="default"/>
        </w:rPr>
      </w:lvl>
    </w:lvlOverride>
    <w:lvlOverride w:ilvl="2">
      <w:lvl w:ilvl="2">
        <w:start w:val="1"/>
        <w:numFmt w:val="lowerLetter"/>
        <w:lvlText w:val="%3."/>
        <w:lvlJc w:val="right"/>
        <w:pPr>
          <w:ind w:left="1080" w:hanging="36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6">
    <w:abstractNumId w:val="36"/>
  </w:num>
  <w:num w:numId="27">
    <w:abstractNumId w:val="9"/>
  </w:num>
  <w:num w:numId="28">
    <w:abstractNumId w:val="13"/>
  </w:num>
  <w:num w:numId="29">
    <w:abstractNumId w:val="29"/>
  </w:num>
  <w:num w:numId="30">
    <w:abstractNumId w:val="11"/>
  </w:num>
  <w:num w:numId="31">
    <w:abstractNumId w:val="30"/>
  </w:num>
  <w:num w:numId="32">
    <w:abstractNumId w:val="18"/>
  </w:num>
  <w:num w:numId="33">
    <w:abstractNumId w:val="17"/>
  </w:num>
  <w:num w:numId="34">
    <w:abstractNumId w:val="3"/>
  </w:num>
  <w:num w:numId="35">
    <w:abstractNumId w:val="7"/>
  </w:num>
  <w:num w:numId="36">
    <w:abstractNumId w:val="16"/>
  </w:num>
  <w:num w:numId="37">
    <w:abstractNumId w:val="2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2"/>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 w:numId="47">
    <w:abstractNumId w:val="24"/>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num>
  <w:num w:numId="50">
    <w:abstractNumId w:val="24"/>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rley, Brian">
    <w15:presenceInfo w15:providerId="AD" w15:userId="S-1-5-21-344340502-4252695000-2390403120-1655175"/>
  </w15:person>
  <w15:person w15:author="Brian Darley">
    <w15:presenceInfo w15:providerId="Windows Live" w15:userId="7a9bc5070347f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AE"/>
    <w:rsid w:val="00000D1C"/>
    <w:rsid w:val="0004148C"/>
    <w:rsid w:val="0009536A"/>
    <w:rsid w:val="000A21F4"/>
    <w:rsid w:val="000A2C80"/>
    <w:rsid w:val="000E15CC"/>
    <w:rsid w:val="000E2126"/>
    <w:rsid w:val="000F3007"/>
    <w:rsid w:val="000F7977"/>
    <w:rsid w:val="00100C28"/>
    <w:rsid w:val="001114FE"/>
    <w:rsid w:val="001232AB"/>
    <w:rsid w:val="00126026"/>
    <w:rsid w:val="001429CD"/>
    <w:rsid w:val="001567EE"/>
    <w:rsid w:val="00163EEE"/>
    <w:rsid w:val="00164B04"/>
    <w:rsid w:val="001724B4"/>
    <w:rsid w:val="00180A6E"/>
    <w:rsid w:val="0018217A"/>
    <w:rsid w:val="001866A4"/>
    <w:rsid w:val="00187523"/>
    <w:rsid w:val="0019676C"/>
    <w:rsid w:val="001B3ADC"/>
    <w:rsid w:val="001C5CBA"/>
    <w:rsid w:val="0020197D"/>
    <w:rsid w:val="00211982"/>
    <w:rsid w:val="002246F9"/>
    <w:rsid w:val="00226FEC"/>
    <w:rsid w:val="00232BBD"/>
    <w:rsid w:val="0023366D"/>
    <w:rsid w:val="002349F9"/>
    <w:rsid w:val="00252D90"/>
    <w:rsid w:val="002574DE"/>
    <w:rsid w:val="002626AE"/>
    <w:rsid w:val="00290A8B"/>
    <w:rsid w:val="002A5E75"/>
    <w:rsid w:val="002B2BA4"/>
    <w:rsid w:val="002C3C5A"/>
    <w:rsid w:val="002C5C76"/>
    <w:rsid w:val="002E30EF"/>
    <w:rsid w:val="002E5A3D"/>
    <w:rsid w:val="002F08F0"/>
    <w:rsid w:val="003060B9"/>
    <w:rsid w:val="00312DA9"/>
    <w:rsid w:val="003174BE"/>
    <w:rsid w:val="00331BCF"/>
    <w:rsid w:val="003524D2"/>
    <w:rsid w:val="0037394D"/>
    <w:rsid w:val="003A2D62"/>
    <w:rsid w:val="003C4645"/>
    <w:rsid w:val="003F2428"/>
    <w:rsid w:val="00412164"/>
    <w:rsid w:val="00416DCC"/>
    <w:rsid w:val="00440AED"/>
    <w:rsid w:val="004557A2"/>
    <w:rsid w:val="00486401"/>
    <w:rsid w:val="004A7217"/>
    <w:rsid w:val="004C05EA"/>
    <w:rsid w:val="00500C05"/>
    <w:rsid w:val="0055031F"/>
    <w:rsid w:val="00561E03"/>
    <w:rsid w:val="005A077F"/>
    <w:rsid w:val="005A56A8"/>
    <w:rsid w:val="005B2F3E"/>
    <w:rsid w:val="00612D6E"/>
    <w:rsid w:val="00644D38"/>
    <w:rsid w:val="00656534"/>
    <w:rsid w:val="006674D0"/>
    <w:rsid w:val="00682072"/>
    <w:rsid w:val="00696750"/>
    <w:rsid w:val="006A0959"/>
    <w:rsid w:val="006C350C"/>
    <w:rsid w:val="006E101D"/>
    <w:rsid w:val="006E2105"/>
    <w:rsid w:val="00700E5C"/>
    <w:rsid w:val="007046DE"/>
    <w:rsid w:val="00704AB4"/>
    <w:rsid w:val="00711808"/>
    <w:rsid w:val="007461E3"/>
    <w:rsid w:val="00752FF5"/>
    <w:rsid w:val="00766972"/>
    <w:rsid w:val="007B4EBC"/>
    <w:rsid w:val="007B7BBF"/>
    <w:rsid w:val="007D0634"/>
    <w:rsid w:val="007D3CA4"/>
    <w:rsid w:val="007D7EE9"/>
    <w:rsid w:val="007E4F92"/>
    <w:rsid w:val="007F72C5"/>
    <w:rsid w:val="00816921"/>
    <w:rsid w:val="00820A78"/>
    <w:rsid w:val="00841BC4"/>
    <w:rsid w:val="00856875"/>
    <w:rsid w:val="00880173"/>
    <w:rsid w:val="00894892"/>
    <w:rsid w:val="00897BE0"/>
    <w:rsid w:val="008A6C75"/>
    <w:rsid w:val="008B57AB"/>
    <w:rsid w:val="008D1D62"/>
    <w:rsid w:val="008F2516"/>
    <w:rsid w:val="0091036F"/>
    <w:rsid w:val="00951814"/>
    <w:rsid w:val="00966398"/>
    <w:rsid w:val="00970B9F"/>
    <w:rsid w:val="009A088A"/>
    <w:rsid w:val="009A4E22"/>
    <w:rsid w:val="009E0223"/>
    <w:rsid w:val="009E0AD7"/>
    <w:rsid w:val="009F1946"/>
    <w:rsid w:val="009F6AA7"/>
    <w:rsid w:val="009F7056"/>
    <w:rsid w:val="00A06CED"/>
    <w:rsid w:val="00A228EE"/>
    <w:rsid w:val="00A31CE7"/>
    <w:rsid w:val="00A40736"/>
    <w:rsid w:val="00A43B88"/>
    <w:rsid w:val="00A56735"/>
    <w:rsid w:val="00A873A2"/>
    <w:rsid w:val="00A97B49"/>
    <w:rsid w:val="00AB0BF7"/>
    <w:rsid w:val="00AC5E34"/>
    <w:rsid w:val="00AE7E88"/>
    <w:rsid w:val="00B0090E"/>
    <w:rsid w:val="00B12E83"/>
    <w:rsid w:val="00B21925"/>
    <w:rsid w:val="00B30DBF"/>
    <w:rsid w:val="00B70B32"/>
    <w:rsid w:val="00BA3CE9"/>
    <w:rsid w:val="00BA4465"/>
    <w:rsid w:val="00BC543E"/>
    <w:rsid w:val="00BD36E7"/>
    <w:rsid w:val="00BD6B07"/>
    <w:rsid w:val="00BE18F8"/>
    <w:rsid w:val="00BE1E66"/>
    <w:rsid w:val="00BE46A0"/>
    <w:rsid w:val="00BF1AAB"/>
    <w:rsid w:val="00C0098B"/>
    <w:rsid w:val="00C02011"/>
    <w:rsid w:val="00C02C45"/>
    <w:rsid w:val="00C10BE1"/>
    <w:rsid w:val="00C219B3"/>
    <w:rsid w:val="00C275E0"/>
    <w:rsid w:val="00C40AEF"/>
    <w:rsid w:val="00C428A4"/>
    <w:rsid w:val="00C4722E"/>
    <w:rsid w:val="00C63932"/>
    <w:rsid w:val="00C63DDB"/>
    <w:rsid w:val="00C92A4F"/>
    <w:rsid w:val="00C95DDB"/>
    <w:rsid w:val="00CA7E76"/>
    <w:rsid w:val="00CB663F"/>
    <w:rsid w:val="00CD1BD6"/>
    <w:rsid w:val="00D30055"/>
    <w:rsid w:val="00D538E0"/>
    <w:rsid w:val="00D6207D"/>
    <w:rsid w:val="00D65C92"/>
    <w:rsid w:val="00DA5501"/>
    <w:rsid w:val="00DB21A3"/>
    <w:rsid w:val="00DD6737"/>
    <w:rsid w:val="00E22CB8"/>
    <w:rsid w:val="00E52006"/>
    <w:rsid w:val="00E56A9E"/>
    <w:rsid w:val="00E56B69"/>
    <w:rsid w:val="00E83B36"/>
    <w:rsid w:val="00E91D4F"/>
    <w:rsid w:val="00E9687B"/>
    <w:rsid w:val="00ED6520"/>
    <w:rsid w:val="00F05131"/>
    <w:rsid w:val="00F06760"/>
    <w:rsid w:val="00F148ED"/>
    <w:rsid w:val="00F20EE6"/>
    <w:rsid w:val="00F31CBC"/>
    <w:rsid w:val="00F516C7"/>
    <w:rsid w:val="00FB0490"/>
    <w:rsid w:val="00FD78C7"/>
    <w:rsid w:val="00FD7C46"/>
    <w:rsid w:val="00FF6BF2"/>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6748"/>
  <w15:chartTrackingRefBased/>
  <w15:docId w15:val="{3000F3CE-126C-4504-9BF4-88003C92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0EF"/>
    <w:pPr>
      <w:spacing w:before="60" w:after="60" w:line="240" w:lineRule="auto"/>
    </w:pPr>
    <w:rPr>
      <w:rFonts w:ascii="Cambria" w:eastAsia="Times New Roman" w:hAnsi="Cambria" w:cs="Times New Roman"/>
      <w:szCs w:val="20"/>
    </w:rPr>
  </w:style>
  <w:style w:type="paragraph" w:styleId="Heading1">
    <w:name w:val="heading 1"/>
    <w:basedOn w:val="Normal"/>
    <w:next w:val="Normal"/>
    <w:link w:val="Heading1Char"/>
    <w:autoRedefine/>
    <w:qFormat/>
    <w:rsid w:val="009F1946"/>
    <w:pPr>
      <w:keepNext/>
      <w:numPr>
        <w:numId w:val="46"/>
      </w:numPr>
      <w:spacing w:before="240" w:after="240"/>
      <w:outlineLvl w:val="0"/>
    </w:pPr>
    <w:rPr>
      <w:rFonts w:cs="Arial"/>
      <w:b/>
      <w:kern w:val="28"/>
      <w:sz w:val="28"/>
      <w:szCs w:val="28"/>
      <w:lang w:eastAsia="en-AU"/>
    </w:rPr>
  </w:style>
  <w:style w:type="paragraph" w:styleId="Heading2">
    <w:name w:val="heading 2"/>
    <w:basedOn w:val="Heading1"/>
    <w:next w:val="Normal"/>
    <w:link w:val="Heading2Char"/>
    <w:autoRedefine/>
    <w:qFormat/>
    <w:rsid w:val="000E15CC"/>
    <w:pPr>
      <w:numPr>
        <w:ilvl w:val="1"/>
      </w:numPr>
      <w:outlineLvl w:val="1"/>
    </w:pPr>
    <w:rPr>
      <w:kern w:val="0"/>
      <w:sz w:val="24"/>
      <w:szCs w:val="22"/>
    </w:rPr>
  </w:style>
  <w:style w:type="paragraph" w:styleId="Heading3">
    <w:name w:val="heading 3"/>
    <w:basedOn w:val="Heading2"/>
    <w:next w:val="Normal"/>
    <w:link w:val="Heading3Char"/>
    <w:qFormat/>
    <w:rsid w:val="002B2BA4"/>
    <w:pPr>
      <w:numPr>
        <w:ilvl w:val="2"/>
      </w:numPr>
      <w:tabs>
        <w:tab w:val="left" w:pos="567"/>
      </w:tabs>
      <w:spacing w:after="120"/>
      <w:outlineLvl w:val="2"/>
    </w:pPr>
    <w:rPr>
      <w:sz w:val="22"/>
    </w:rPr>
  </w:style>
  <w:style w:type="paragraph" w:styleId="Heading4">
    <w:name w:val="heading 4"/>
    <w:basedOn w:val="Heading3"/>
    <w:next w:val="Normal"/>
    <w:link w:val="Heading4Char"/>
    <w:autoRedefine/>
    <w:rsid w:val="002E30EF"/>
    <w:pPr>
      <w:numPr>
        <w:ilvl w:val="3"/>
      </w:numPr>
      <w:spacing w:before="120"/>
      <w:outlineLvl w:val="3"/>
    </w:pPr>
    <w:rPr>
      <w:b w:val="0"/>
      <w:i/>
    </w:rPr>
  </w:style>
  <w:style w:type="paragraph" w:styleId="Heading5">
    <w:name w:val="heading 5"/>
    <w:basedOn w:val="Heading4"/>
    <w:next w:val="Normal"/>
    <w:link w:val="Heading5Char"/>
    <w:rsid w:val="002E30EF"/>
    <w:pPr>
      <w:numPr>
        <w:ilvl w:val="4"/>
      </w:numPr>
      <w:outlineLvl w:val="4"/>
    </w:pPr>
    <w:rPr>
      <w:b/>
    </w:rPr>
  </w:style>
  <w:style w:type="paragraph" w:styleId="Heading6">
    <w:name w:val="heading 6"/>
    <w:basedOn w:val="Heading5"/>
    <w:next w:val="Normal"/>
    <w:link w:val="Heading6Char"/>
    <w:rsid w:val="002E30EF"/>
    <w:pPr>
      <w:numPr>
        <w:ilvl w:val="5"/>
      </w:numPr>
      <w:outlineLvl w:val="5"/>
    </w:pPr>
    <w:rPr>
      <w:b w:val="0"/>
    </w:rPr>
  </w:style>
  <w:style w:type="paragraph" w:styleId="Heading7">
    <w:name w:val="heading 7"/>
    <w:basedOn w:val="Heading6"/>
    <w:next w:val="Normal"/>
    <w:link w:val="Heading7Char"/>
    <w:rsid w:val="002E30EF"/>
    <w:pPr>
      <w:numPr>
        <w:ilvl w:val="6"/>
      </w:numPr>
      <w:outlineLvl w:val="6"/>
    </w:pPr>
    <w:rPr>
      <w:i w:val="0"/>
      <w:iCs/>
    </w:rPr>
  </w:style>
  <w:style w:type="paragraph" w:styleId="Heading8">
    <w:name w:val="heading 8"/>
    <w:basedOn w:val="Heading7"/>
    <w:next w:val="Normal"/>
    <w:link w:val="Heading8Char"/>
    <w:rsid w:val="002E30EF"/>
    <w:pPr>
      <w:numPr>
        <w:ilvl w:val="7"/>
      </w:numPr>
      <w:outlineLvl w:val="7"/>
    </w:pPr>
    <w:rPr>
      <w:b/>
      <w:sz w:val="20"/>
    </w:rPr>
  </w:style>
  <w:style w:type="paragraph" w:styleId="Heading9">
    <w:name w:val="heading 9"/>
    <w:basedOn w:val="Heading8"/>
    <w:next w:val="Normal"/>
    <w:link w:val="Heading9Char"/>
    <w:rsid w:val="002E30EF"/>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946"/>
    <w:rPr>
      <w:rFonts w:ascii="Cambria" w:eastAsia="Times New Roman" w:hAnsi="Cambria" w:cs="Arial"/>
      <w:b/>
      <w:kern w:val="28"/>
      <w:sz w:val="28"/>
      <w:szCs w:val="28"/>
      <w:lang w:eastAsia="en-AU"/>
    </w:rPr>
  </w:style>
  <w:style w:type="character" w:customStyle="1" w:styleId="Heading2Char">
    <w:name w:val="Heading 2 Char"/>
    <w:basedOn w:val="DefaultParagraphFont"/>
    <w:link w:val="Heading2"/>
    <w:rsid w:val="000E15CC"/>
    <w:rPr>
      <w:rFonts w:ascii="Cambria" w:eastAsia="Times New Roman" w:hAnsi="Cambria" w:cs="Arial"/>
      <w:b/>
      <w:sz w:val="24"/>
      <w:lang w:eastAsia="en-AU"/>
    </w:rPr>
  </w:style>
  <w:style w:type="character" w:customStyle="1" w:styleId="Heading3Char">
    <w:name w:val="Heading 3 Char"/>
    <w:basedOn w:val="DefaultParagraphFont"/>
    <w:link w:val="Heading3"/>
    <w:rsid w:val="002B2BA4"/>
    <w:rPr>
      <w:rFonts w:ascii="Cambria" w:eastAsia="Times New Roman" w:hAnsi="Cambria" w:cs="Arial"/>
      <w:b/>
      <w:lang w:val="en-AU" w:eastAsia="en-AU"/>
    </w:rPr>
  </w:style>
  <w:style w:type="character" w:customStyle="1" w:styleId="Heading4Char">
    <w:name w:val="Heading 4 Char"/>
    <w:basedOn w:val="DefaultParagraphFont"/>
    <w:link w:val="Heading4"/>
    <w:rsid w:val="002E30EF"/>
    <w:rPr>
      <w:rFonts w:ascii="Cambria" w:eastAsia="Times New Roman" w:hAnsi="Cambria" w:cs="Arial"/>
      <w:i/>
      <w:lang w:val="en-AU" w:eastAsia="en-AU"/>
    </w:rPr>
  </w:style>
  <w:style w:type="character" w:customStyle="1" w:styleId="Heading5Char">
    <w:name w:val="Heading 5 Char"/>
    <w:basedOn w:val="DefaultParagraphFont"/>
    <w:link w:val="Heading5"/>
    <w:rsid w:val="002E30EF"/>
    <w:rPr>
      <w:rFonts w:ascii="Cambria" w:eastAsia="Times New Roman" w:hAnsi="Cambria" w:cs="Arial"/>
      <w:b/>
      <w:i/>
      <w:lang w:val="en-AU" w:eastAsia="en-AU"/>
    </w:rPr>
  </w:style>
  <w:style w:type="character" w:customStyle="1" w:styleId="Heading6Char">
    <w:name w:val="Heading 6 Char"/>
    <w:basedOn w:val="DefaultParagraphFont"/>
    <w:link w:val="Heading6"/>
    <w:rsid w:val="002E30EF"/>
    <w:rPr>
      <w:rFonts w:ascii="Cambria" w:eastAsia="Times New Roman" w:hAnsi="Cambria" w:cs="Arial"/>
      <w:i/>
      <w:lang w:val="en-AU" w:eastAsia="en-AU"/>
    </w:rPr>
  </w:style>
  <w:style w:type="character" w:customStyle="1" w:styleId="Heading7Char">
    <w:name w:val="Heading 7 Char"/>
    <w:basedOn w:val="DefaultParagraphFont"/>
    <w:link w:val="Heading7"/>
    <w:rsid w:val="002E30EF"/>
    <w:rPr>
      <w:rFonts w:ascii="Cambria" w:eastAsia="Times New Roman" w:hAnsi="Cambria" w:cs="Arial"/>
      <w:iCs/>
      <w:lang w:val="en-AU" w:eastAsia="en-AU"/>
    </w:rPr>
  </w:style>
  <w:style w:type="character" w:customStyle="1" w:styleId="Heading8Char">
    <w:name w:val="Heading 8 Char"/>
    <w:basedOn w:val="DefaultParagraphFont"/>
    <w:link w:val="Heading8"/>
    <w:rsid w:val="002E30EF"/>
    <w:rPr>
      <w:rFonts w:ascii="Cambria" w:eastAsia="Times New Roman" w:hAnsi="Cambria" w:cs="Arial"/>
      <w:b/>
      <w:iCs/>
      <w:sz w:val="20"/>
      <w:lang w:val="en-AU" w:eastAsia="en-AU"/>
    </w:rPr>
  </w:style>
  <w:style w:type="character" w:customStyle="1" w:styleId="Heading9Char">
    <w:name w:val="Heading 9 Char"/>
    <w:basedOn w:val="DefaultParagraphFont"/>
    <w:link w:val="Heading9"/>
    <w:rsid w:val="002E30EF"/>
    <w:rPr>
      <w:rFonts w:ascii="Cambria" w:eastAsia="Times New Roman" w:hAnsi="Cambria" w:cs="Arial"/>
      <w:i/>
      <w:iCs/>
      <w:sz w:val="20"/>
      <w:lang w:val="en-AU" w:eastAsia="en-AU"/>
    </w:rPr>
  </w:style>
  <w:style w:type="paragraph" w:styleId="Title">
    <w:name w:val="Title"/>
    <w:basedOn w:val="Normal"/>
    <w:link w:val="TitleChar"/>
    <w:qFormat/>
    <w:rsid w:val="00164B04"/>
    <w:pPr>
      <w:shd w:val="clear" w:color="auto" w:fill="FFFFFF"/>
      <w:spacing w:before="0" w:after="240"/>
      <w:jc w:val="center"/>
    </w:pPr>
    <w:rPr>
      <w:rFonts w:cs="Arial"/>
      <w:b/>
      <w:sz w:val="72"/>
    </w:rPr>
  </w:style>
  <w:style w:type="character" w:customStyle="1" w:styleId="TitleChar">
    <w:name w:val="Title Char"/>
    <w:basedOn w:val="DefaultParagraphFont"/>
    <w:link w:val="Title"/>
    <w:rsid w:val="00164B04"/>
    <w:rPr>
      <w:rFonts w:ascii="Cambria" w:eastAsia="Times New Roman" w:hAnsi="Cambria" w:cs="Arial"/>
      <w:b/>
      <w:sz w:val="72"/>
      <w:szCs w:val="20"/>
      <w:shd w:val="clear" w:color="auto" w:fill="FFFFFF"/>
      <w:lang w:val="en-AU"/>
    </w:rPr>
  </w:style>
  <w:style w:type="paragraph" w:styleId="TOC1">
    <w:name w:val="toc 1"/>
    <w:basedOn w:val="Normal"/>
    <w:next w:val="Normal"/>
    <w:autoRedefine/>
    <w:uiPriority w:val="39"/>
    <w:rsid w:val="002E30EF"/>
    <w:pPr>
      <w:tabs>
        <w:tab w:val="left" w:pos="400"/>
        <w:tab w:val="right" w:leader="dot" w:pos="9629"/>
      </w:tabs>
    </w:pPr>
    <w:rPr>
      <w:b/>
      <w:caps/>
    </w:rPr>
  </w:style>
  <w:style w:type="paragraph" w:styleId="TOC2">
    <w:name w:val="toc 2"/>
    <w:basedOn w:val="Normal"/>
    <w:next w:val="Normal"/>
    <w:autoRedefine/>
    <w:uiPriority w:val="39"/>
    <w:rsid w:val="002E30EF"/>
    <w:pPr>
      <w:tabs>
        <w:tab w:val="left" w:pos="880"/>
        <w:tab w:val="right" w:leader="dot" w:pos="9628"/>
      </w:tabs>
      <w:ind w:left="200"/>
    </w:pPr>
    <w:rPr>
      <w:noProof/>
    </w:rPr>
  </w:style>
  <w:style w:type="character" w:styleId="Hyperlink">
    <w:name w:val="Hyperlink"/>
    <w:uiPriority w:val="99"/>
    <w:rsid w:val="002E30EF"/>
    <w:rPr>
      <w:rFonts w:cs="Times New Roman"/>
      <w:color w:val="0000FF"/>
      <w:u w:val="single"/>
    </w:rPr>
  </w:style>
  <w:style w:type="paragraph" w:customStyle="1" w:styleId="Heading">
    <w:name w:val="Heading"/>
    <w:basedOn w:val="Normal"/>
    <w:next w:val="Normal"/>
    <w:qFormat/>
    <w:rsid w:val="002E30EF"/>
    <w:pPr>
      <w:spacing w:before="240" w:after="240"/>
    </w:pPr>
    <w:rPr>
      <w:b/>
      <w:sz w:val="28"/>
    </w:rPr>
  </w:style>
  <w:style w:type="paragraph" w:customStyle="1" w:styleId="InstructiveText">
    <w:name w:val="Instructive Text"/>
    <w:basedOn w:val="Normal"/>
    <w:link w:val="InstructiveTextChar"/>
    <w:qFormat/>
    <w:rsid w:val="002E30EF"/>
    <w:rPr>
      <w:i/>
      <w:color w:val="4F81BD"/>
      <w:lang w:eastAsia="en-AU"/>
    </w:rPr>
  </w:style>
  <w:style w:type="character" w:customStyle="1" w:styleId="InstructiveTextChar">
    <w:name w:val="Instructive Text Char"/>
    <w:link w:val="InstructiveText"/>
    <w:rsid w:val="002E30EF"/>
    <w:rPr>
      <w:rFonts w:ascii="Cambria" w:eastAsia="Times New Roman" w:hAnsi="Cambria" w:cs="Times New Roman"/>
      <w:i/>
      <w:color w:val="4F81BD"/>
      <w:szCs w:val="20"/>
      <w:lang w:val="en-AU" w:eastAsia="en-AU"/>
    </w:rPr>
  </w:style>
  <w:style w:type="paragraph" w:customStyle="1" w:styleId="DocDetails">
    <w:name w:val="Doc Details"/>
    <w:basedOn w:val="Normal"/>
    <w:next w:val="Normal"/>
    <w:qFormat/>
    <w:rsid w:val="002E30EF"/>
    <w:pPr>
      <w:shd w:val="clear" w:color="auto" w:fill="FFFFFF"/>
      <w:tabs>
        <w:tab w:val="right" w:pos="1134"/>
        <w:tab w:val="right" w:pos="8910"/>
      </w:tabs>
      <w:spacing w:before="0" w:after="0"/>
    </w:pPr>
    <w:rPr>
      <w:rFonts w:cs="Arial"/>
      <w:sz w:val="24"/>
      <w:szCs w:val="48"/>
    </w:rPr>
  </w:style>
  <w:style w:type="paragraph" w:styleId="Subtitle">
    <w:name w:val="Subtitle"/>
    <w:basedOn w:val="Title"/>
    <w:next w:val="Normal"/>
    <w:link w:val="SubtitleChar"/>
    <w:uiPriority w:val="11"/>
    <w:qFormat/>
    <w:rsid w:val="002246F9"/>
    <w:rPr>
      <w:sz w:val="56"/>
    </w:rPr>
  </w:style>
  <w:style w:type="character" w:customStyle="1" w:styleId="SubtitleChar">
    <w:name w:val="Subtitle Char"/>
    <w:basedOn w:val="DefaultParagraphFont"/>
    <w:link w:val="Subtitle"/>
    <w:uiPriority w:val="11"/>
    <w:rsid w:val="002246F9"/>
    <w:rPr>
      <w:rFonts w:ascii="Cambria" w:eastAsia="Times New Roman" w:hAnsi="Cambria" w:cs="Arial"/>
      <w:b/>
      <w:sz w:val="56"/>
      <w:szCs w:val="20"/>
      <w:shd w:val="clear" w:color="auto" w:fill="FFFFFF"/>
      <w:lang w:val="en-AU"/>
    </w:rPr>
  </w:style>
  <w:style w:type="paragraph" w:styleId="Header">
    <w:name w:val="header"/>
    <w:basedOn w:val="Normal"/>
    <w:link w:val="HeaderChar"/>
    <w:uiPriority w:val="99"/>
    <w:unhideWhenUsed/>
    <w:rsid w:val="00164B04"/>
    <w:pPr>
      <w:tabs>
        <w:tab w:val="center" w:pos="4680"/>
        <w:tab w:val="right" w:pos="9360"/>
      </w:tabs>
      <w:spacing w:before="0" w:after="0"/>
    </w:pPr>
  </w:style>
  <w:style w:type="character" w:customStyle="1" w:styleId="HeaderChar">
    <w:name w:val="Header Char"/>
    <w:basedOn w:val="DefaultParagraphFont"/>
    <w:link w:val="Header"/>
    <w:uiPriority w:val="99"/>
    <w:rsid w:val="00164B04"/>
    <w:rPr>
      <w:rFonts w:ascii="Cambria" w:eastAsia="Times New Roman" w:hAnsi="Cambria" w:cs="Times New Roman"/>
      <w:szCs w:val="20"/>
      <w:lang w:val="en-AU"/>
    </w:rPr>
  </w:style>
  <w:style w:type="paragraph" w:styleId="Footer">
    <w:name w:val="footer"/>
    <w:basedOn w:val="Normal"/>
    <w:link w:val="FooterChar"/>
    <w:uiPriority w:val="99"/>
    <w:unhideWhenUsed/>
    <w:rsid w:val="00164B04"/>
    <w:pPr>
      <w:tabs>
        <w:tab w:val="center" w:pos="4680"/>
        <w:tab w:val="right" w:pos="9360"/>
      </w:tabs>
      <w:spacing w:before="0" w:after="0"/>
    </w:pPr>
  </w:style>
  <w:style w:type="character" w:customStyle="1" w:styleId="FooterChar">
    <w:name w:val="Footer Char"/>
    <w:basedOn w:val="DefaultParagraphFont"/>
    <w:link w:val="Footer"/>
    <w:uiPriority w:val="99"/>
    <w:rsid w:val="00164B04"/>
    <w:rPr>
      <w:rFonts w:ascii="Cambria" w:eastAsia="Times New Roman" w:hAnsi="Cambria" w:cs="Times New Roman"/>
      <w:szCs w:val="20"/>
      <w:lang w:val="en-AU"/>
    </w:rPr>
  </w:style>
  <w:style w:type="paragraph" w:styleId="BodyText">
    <w:name w:val="Body Text"/>
    <w:aliases w:val="bt"/>
    <w:basedOn w:val="Normal"/>
    <w:link w:val="BodyTextChar"/>
    <w:rsid w:val="007D7EE9"/>
    <w:pPr>
      <w:spacing w:before="120" w:after="0"/>
      <w:jc w:val="both"/>
    </w:pPr>
    <w:rPr>
      <w:rFonts w:ascii="Times New Roman" w:hAnsi="Times New Roman"/>
      <w:noProof/>
      <w:sz w:val="24"/>
    </w:rPr>
  </w:style>
  <w:style w:type="character" w:customStyle="1" w:styleId="BodyTextChar">
    <w:name w:val="Body Text Char"/>
    <w:aliases w:val="bt Char"/>
    <w:basedOn w:val="DefaultParagraphFont"/>
    <w:link w:val="BodyText"/>
    <w:rsid w:val="007D7EE9"/>
    <w:rPr>
      <w:rFonts w:ascii="Times New Roman" w:eastAsia="Times New Roman" w:hAnsi="Times New Roman" w:cs="Times New Roman"/>
      <w:noProof/>
      <w:sz w:val="24"/>
      <w:szCs w:val="20"/>
    </w:rPr>
  </w:style>
  <w:style w:type="paragraph" w:customStyle="1" w:styleId="Bullet3">
    <w:name w:val="Bullet3"/>
    <w:basedOn w:val="Normal"/>
    <w:rsid w:val="007D7EE9"/>
    <w:pPr>
      <w:numPr>
        <w:numId w:val="4"/>
      </w:numPr>
      <w:tabs>
        <w:tab w:val="left" w:pos="1170"/>
      </w:tabs>
      <w:spacing w:before="120" w:after="0"/>
      <w:ind w:left="1170" w:hanging="450"/>
    </w:pPr>
    <w:rPr>
      <w:rFonts w:ascii="Times New Roman" w:hAnsi="Times New Roman"/>
      <w:sz w:val="24"/>
    </w:rPr>
  </w:style>
  <w:style w:type="paragraph" w:customStyle="1" w:styleId="TableText">
    <w:name w:val="Table Text"/>
    <w:basedOn w:val="Normal"/>
    <w:rsid w:val="007D7EE9"/>
    <w:pPr>
      <w:spacing w:before="40" w:after="40"/>
    </w:pPr>
    <w:rPr>
      <w:rFonts w:ascii="Times New Roman" w:hAnsi="Times New Roman"/>
    </w:rPr>
  </w:style>
  <w:style w:type="paragraph" w:customStyle="1" w:styleId="Bullet2over">
    <w:name w:val="Bullet2 over"/>
    <w:basedOn w:val="Normal"/>
    <w:rsid w:val="007D7EE9"/>
    <w:pPr>
      <w:numPr>
        <w:numId w:val="10"/>
      </w:numPr>
      <w:tabs>
        <w:tab w:val="left" w:pos="36"/>
      </w:tabs>
      <w:spacing w:before="120" w:after="0"/>
    </w:pPr>
    <w:rPr>
      <w:rFonts w:ascii="Times New Roman" w:hAnsi="Times New Roman"/>
      <w:sz w:val="24"/>
    </w:rPr>
  </w:style>
  <w:style w:type="paragraph" w:styleId="Caption">
    <w:name w:val="caption"/>
    <w:basedOn w:val="Normal"/>
    <w:next w:val="Normal"/>
    <w:uiPriority w:val="35"/>
    <w:unhideWhenUsed/>
    <w:qFormat/>
    <w:rsid w:val="00E83B36"/>
    <w:pPr>
      <w:spacing w:before="0" w:after="200"/>
      <w:jc w:val="center"/>
    </w:pPr>
    <w:rPr>
      <w:b/>
      <w:iCs/>
      <w:szCs w:val="18"/>
    </w:rPr>
  </w:style>
  <w:style w:type="paragraph" w:styleId="TOC3">
    <w:name w:val="toc 3"/>
    <w:basedOn w:val="Normal"/>
    <w:next w:val="Normal"/>
    <w:autoRedefine/>
    <w:uiPriority w:val="39"/>
    <w:unhideWhenUsed/>
    <w:rsid w:val="007D3CA4"/>
    <w:pPr>
      <w:spacing w:after="100"/>
      <w:ind w:left="440"/>
    </w:pPr>
  </w:style>
  <w:style w:type="paragraph" w:styleId="ListParagraph">
    <w:name w:val="List Paragraph"/>
    <w:basedOn w:val="Normal"/>
    <w:uiPriority w:val="34"/>
    <w:qFormat/>
    <w:rsid w:val="007046DE"/>
    <w:pPr>
      <w:ind w:left="720"/>
      <w:contextualSpacing/>
    </w:pPr>
  </w:style>
  <w:style w:type="paragraph" w:customStyle="1" w:styleId="TableHeader">
    <w:name w:val="Table Header"/>
    <w:basedOn w:val="Normal"/>
    <w:rsid w:val="00C40AEF"/>
    <w:pPr>
      <w:jc w:val="center"/>
    </w:pPr>
    <w:rPr>
      <w:rFonts w:ascii="Arial" w:hAnsi="Arial" w:cstheme="minorBidi"/>
      <w:b/>
      <w:bCs/>
      <w:sz w:val="20"/>
    </w:rPr>
  </w:style>
  <w:style w:type="numbering" w:styleId="111111">
    <w:name w:val="Outline List 2"/>
    <w:basedOn w:val="NoList"/>
    <w:uiPriority w:val="99"/>
    <w:semiHidden/>
    <w:unhideWhenUsed/>
    <w:rsid w:val="000F3007"/>
    <w:pPr>
      <w:numPr>
        <w:numId w:val="36"/>
      </w:numPr>
    </w:pPr>
  </w:style>
  <w:style w:type="paragraph" w:styleId="Revision">
    <w:name w:val="Revision"/>
    <w:hidden/>
    <w:uiPriority w:val="99"/>
    <w:semiHidden/>
    <w:rsid w:val="009F1946"/>
    <w:pPr>
      <w:spacing w:after="0" w:line="240" w:lineRule="auto"/>
    </w:pPr>
    <w:rPr>
      <w:rFonts w:ascii="Cambria" w:eastAsia="Times New Roman" w:hAnsi="Cambria" w:cs="Times New Roman"/>
      <w:szCs w:val="20"/>
    </w:rPr>
  </w:style>
  <w:style w:type="paragraph" w:styleId="BalloonText">
    <w:name w:val="Balloon Text"/>
    <w:basedOn w:val="Normal"/>
    <w:link w:val="BalloonTextChar"/>
    <w:uiPriority w:val="99"/>
    <w:semiHidden/>
    <w:unhideWhenUsed/>
    <w:rsid w:val="009F194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946"/>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290A8B"/>
    <w:rPr>
      <w:sz w:val="16"/>
      <w:szCs w:val="16"/>
    </w:rPr>
  </w:style>
  <w:style w:type="paragraph" w:styleId="CommentText">
    <w:name w:val="annotation text"/>
    <w:basedOn w:val="Normal"/>
    <w:link w:val="CommentTextChar"/>
    <w:uiPriority w:val="99"/>
    <w:semiHidden/>
    <w:unhideWhenUsed/>
    <w:rsid w:val="00290A8B"/>
    <w:rPr>
      <w:sz w:val="20"/>
    </w:rPr>
  </w:style>
  <w:style w:type="character" w:customStyle="1" w:styleId="CommentTextChar">
    <w:name w:val="Comment Text Char"/>
    <w:basedOn w:val="DefaultParagraphFont"/>
    <w:link w:val="CommentText"/>
    <w:uiPriority w:val="99"/>
    <w:semiHidden/>
    <w:rsid w:val="00290A8B"/>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290A8B"/>
    <w:rPr>
      <w:b/>
      <w:bCs/>
    </w:rPr>
  </w:style>
  <w:style w:type="character" w:customStyle="1" w:styleId="CommentSubjectChar">
    <w:name w:val="Comment Subject Char"/>
    <w:basedOn w:val="CommentTextChar"/>
    <w:link w:val="CommentSubject"/>
    <w:uiPriority w:val="99"/>
    <w:semiHidden/>
    <w:rsid w:val="00290A8B"/>
    <w:rPr>
      <w:rFonts w:ascii="Cambria" w:eastAsia="Times New Roman" w:hAnsi="Cambria" w:cs="Times New Roman"/>
      <w:b/>
      <w:bCs/>
      <w:sz w:val="20"/>
      <w:szCs w:val="20"/>
    </w:rPr>
  </w:style>
  <w:style w:type="character" w:styleId="FollowedHyperlink">
    <w:name w:val="FollowedHyperlink"/>
    <w:basedOn w:val="DefaultParagraphFont"/>
    <w:uiPriority w:val="99"/>
    <w:semiHidden/>
    <w:unhideWhenUsed/>
    <w:rsid w:val="00E968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92217">
      <w:bodyDiv w:val="1"/>
      <w:marLeft w:val="0"/>
      <w:marRight w:val="0"/>
      <w:marTop w:val="0"/>
      <w:marBottom w:val="0"/>
      <w:divBdr>
        <w:top w:val="none" w:sz="0" w:space="0" w:color="auto"/>
        <w:left w:val="none" w:sz="0" w:space="0" w:color="auto"/>
        <w:bottom w:val="none" w:sz="0" w:space="0" w:color="auto"/>
        <w:right w:val="none" w:sz="0" w:space="0" w:color="auto"/>
      </w:divBdr>
    </w:div>
    <w:div w:id="546795989">
      <w:bodyDiv w:val="1"/>
      <w:marLeft w:val="0"/>
      <w:marRight w:val="0"/>
      <w:marTop w:val="0"/>
      <w:marBottom w:val="0"/>
      <w:divBdr>
        <w:top w:val="none" w:sz="0" w:space="0" w:color="auto"/>
        <w:left w:val="none" w:sz="0" w:space="0" w:color="auto"/>
        <w:bottom w:val="none" w:sz="0" w:space="0" w:color="auto"/>
        <w:right w:val="none" w:sz="0" w:space="0" w:color="auto"/>
      </w:divBdr>
    </w:div>
    <w:div w:id="849220634">
      <w:bodyDiv w:val="1"/>
      <w:marLeft w:val="0"/>
      <w:marRight w:val="0"/>
      <w:marTop w:val="0"/>
      <w:marBottom w:val="0"/>
      <w:divBdr>
        <w:top w:val="none" w:sz="0" w:space="0" w:color="auto"/>
        <w:left w:val="none" w:sz="0" w:space="0" w:color="auto"/>
        <w:bottom w:val="none" w:sz="0" w:space="0" w:color="auto"/>
        <w:right w:val="none" w:sz="0" w:space="0" w:color="auto"/>
      </w:divBdr>
    </w:div>
    <w:div w:id="926959199">
      <w:bodyDiv w:val="1"/>
      <w:marLeft w:val="0"/>
      <w:marRight w:val="0"/>
      <w:marTop w:val="0"/>
      <w:marBottom w:val="0"/>
      <w:divBdr>
        <w:top w:val="none" w:sz="0" w:space="0" w:color="auto"/>
        <w:left w:val="none" w:sz="0" w:space="0" w:color="auto"/>
        <w:bottom w:val="none" w:sz="0" w:space="0" w:color="auto"/>
        <w:right w:val="none" w:sz="0" w:space="0" w:color="auto"/>
      </w:divBdr>
    </w:div>
    <w:div w:id="1107386936">
      <w:bodyDiv w:val="1"/>
      <w:marLeft w:val="0"/>
      <w:marRight w:val="0"/>
      <w:marTop w:val="0"/>
      <w:marBottom w:val="0"/>
      <w:divBdr>
        <w:top w:val="none" w:sz="0" w:space="0" w:color="auto"/>
        <w:left w:val="none" w:sz="0" w:space="0" w:color="auto"/>
        <w:bottom w:val="none" w:sz="0" w:space="0" w:color="auto"/>
        <w:right w:val="none" w:sz="0" w:space="0" w:color="auto"/>
      </w:divBdr>
    </w:div>
    <w:div w:id="1336763278">
      <w:bodyDiv w:val="1"/>
      <w:marLeft w:val="0"/>
      <w:marRight w:val="0"/>
      <w:marTop w:val="0"/>
      <w:marBottom w:val="0"/>
      <w:divBdr>
        <w:top w:val="none" w:sz="0" w:space="0" w:color="auto"/>
        <w:left w:val="none" w:sz="0" w:space="0" w:color="auto"/>
        <w:bottom w:val="none" w:sz="0" w:space="0" w:color="auto"/>
        <w:right w:val="none" w:sz="0" w:space="0" w:color="auto"/>
      </w:divBdr>
    </w:div>
    <w:div w:id="1484392048">
      <w:bodyDiv w:val="1"/>
      <w:marLeft w:val="0"/>
      <w:marRight w:val="0"/>
      <w:marTop w:val="0"/>
      <w:marBottom w:val="0"/>
      <w:divBdr>
        <w:top w:val="none" w:sz="0" w:space="0" w:color="auto"/>
        <w:left w:val="none" w:sz="0" w:space="0" w:color="auto"/>
        <w:bottom w:val="none" w:sz="0" w:space="0" w:color="auto"/>
        <w:right w:val="none" w:sz="0" w:space="0" w:color="auto"/>
      </w:divBdr>
    </w:div>
    <w:div w:id="1959869765">
      <w:bodyDiv w:val="1"/>
      <w:marLeft w:val="0"/>
      <w:marRight w:val="0"/>
      <w:marTop w:val="0"/>
      <w:marBottom w:val="0"/>
      <w:divBdr>
        <w:top w:val="none" w:sz="0" w:space="0" w:color="auto"/>
        <w:left w:val="none" w:sz="0" w:space="0" w:color="auto"/>
        <w:bottom w:val="none" w:sz="0" w:space="0" w:color="auto"/>
        <w:right w:val="none" w:sz="0" w:space="0" w:color="auto"/>
      </w:divBdr>
    </w:div>
    <w:div w:id="196931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package" Target="embeddings/Microsoft_Visio_Drawing3.vsdx"/><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package" Target="embeddings/Microsoft_Visio_Drawing.vsdx"/><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Visio_Drawing2.vsdx"/><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emf"/><Relationship Id="rId28" Type="http://schemas.openxmlformats.org/officeDocument/2006/relationships/package" Target="embeddings/Microsoft_Visio_Drawing4.vsdx"/><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package" Target="embeddings/Microsoft_Visio_Drawing1.vsdx"/><Relationship Id="rId27" Type="http://schemas.openxmlformats.org/officeDocument/2006/relationships/image" Target="media/image9.emf"/><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28\Documents\UNC\doc-templates\FunctionalSpecificationTemplatev1.1-%5bProjectName%5d-%5bver%5d-%5bYYYYMMD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c950948-e844-4c57-81b6-e4d3b05b99e9">
      <UserInfo>
        <DisplayName>Everett, Alex D</DisplayName>
        <AccountId>97</AccountId>
        <AccountType/>
      </UserInfo>
      <UserInfo>
        <DisplayName>Davies, Candy</DisplayName>
        <AccountId>188</AccountId>
        <AccountType/>
      </UserInfo>
      <UserInfo>
        <DisplayName>Joyce, Lyndon</DisplayName>
        <AccountId>906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9AABA94E819B4FAEFC9D1BFFD3D07E" ma:contentTypeVersion="6" ma:contentTypeDescription="Create a new document." ma:contentTypeScope="" ma:versionID="ae87ee93fab9d48410141685d9aee2da">
  <xsd:schema xmlns:xsd="http://www.w3.org/2001/XMLSchema" xmlns:xs="http://www.w3.org/2001/XMLSchema" xmlns:p="http://schemas.microsoft.com/office/2006/metadata/properties" xmlns:ns2="2a78bc00-bada-4836-8f68-c6a4cde40b25" xmlns:ns3="fc950948-e844-4c57-81b6-e4d3b05b99e9" targetNamespace="http://schemas.microsoft.com/office/2006/metadata/properties" ma:root="true" ma:fieldsID="fef37249cf763a683581a87c03cfadd9" ns2:_="" ns3:_="">
    <xsd:import namespace="2a78bc00-bada-4836-8f68-c6a4cde40b25"/>
    <xsd:import namespace="fc950948-e844-4c57-81b6-e4d3b05b99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8bc00-bada-4836-8f68-c6a4cde40b2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50948-e844-4c57-81b6-e4d3b05b99e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6F39-9D27-4BEB-959E-6A197A4603AC}">
  <ds:schemaRefs>
    <ds:schemaRef ds:uri="http://schemas.microsoft.com/sharepoint/v3/contenttype/forms"/>
  </ds:schemaRefs>
</ds:datastoreItem>
</file>

<file path=customXml/itemProps2.xml><?xml version="1.0" encoding="utf-8"?>
<ds:datastoreItem xmlns:ds="http://schemas.openxmlformats.org/officeDocument/2006/customXml" ds:itemID="{C05406D6-95E0-4CD5-8B63-FF62583D6F37}">
  <ds:schemaRefs>
    <ds:schemaRef ds:uri="http://schemas.microsoft.com/office/2006/metadata/properties"/>
    <ds:schemaRef ds:uri="http://schemas.microsoft.com/office/infopath/2007/PartnerControls"/>
    <ds:schemaRef ds:uri="fc950948-e844-4c57-81b6-e4d3b05b99e9"/>
  </ds:schemaRefs>
</ds:datastoreItem>
</file>

<file path=customXml/itemProps3.xml><?xml version="1.0" encoding="utf-8"?>
<ds:datastoreItem xmlns:ds="http://schemas.openxmlformats.org/officeDocument/2006/customXml" ds:itemID="{48CEB23B-1B44-4194-9022-B62563E94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8bc00-bada-4836-8f68-c6a4cde40b25"/>
    <ds:schemaRef ds:uri="fc950948-e844-4c57-81b6-e4d3b05b9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EE6E4B-A53F-419B-8FF7-CA149C2F5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FunctionalSpecificationTemplatev1.1-[ProjectName]-[ver]-[YYYYMMDD].dotx</Template>
  <TotalTime>12270</TotalTime>
  <Pages>29</Pages>
  <Words>6989</Words>
  <Characters>39840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Course Groups for Office 365 - Functional Requirements</vt:lpstr>
    </vt:vector>
  </TitlesOfParts>
  <Company>UNC-Chapel Hill</Company>
  <LinksUpToDate>false</LinksUpToDate>
  <CharactersWithSpaces>46736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Groups for Office 365 - Functional Requirements</dc:title>
  <dc:subject/>
  <dc:creator>Redman, Chad</dc:creator>
  <cp:keywords/>
  <dc:description/>
  <cp:lastModifiedBy>Darley, Brian</cp:lastModifiedBy>
  <cp:revision>13</cp:revision>
  <dcterms:created xsi:type="dcterms:W3CDTF">2018-02-27T20:15:00Z</dcterms:created>
  <dcterms:modified xsi:type="dcterms:W3CDTF">2019-04-09T12:54:00Z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Status">
    <vt:lpwstr>Reviewing</vt:lpwstr>
  </property>
  <property fmtid="{D5CDD505-2E9C-101B-9397-08002B2CF9AE}" pid="4" name="Project">
    <vt:lpwstr>Course Groups for Office 365</vt:lpwstr>
  </property>
  <property fmtid="{D5CDD505-2E9C-101B-9397-08002B2CF9AE}" pid="5" name="ContentTypeId">
    <vt:lpwstr>0x010100DA9AABA94E819B4FAEFC9D1BFFD3D07E</vt:lpwstr>
  </property>
</Properties>
</file>